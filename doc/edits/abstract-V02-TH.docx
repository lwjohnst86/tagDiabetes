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BB" w:rsidRDefault="00997670">
      <w:pPr>
        <w:pStyle w:val="Heading1"/>
      </w:pPr>
      <w:r>
        <w:t>Abstract</w:t>
      </w:r>
    </w:p>
    <w:p w:rsidR="00EC3BBB" w:rsidRDefault="00997670">
      <w:r>
        <w:t>Word count: 234 / 250</w:t>
      </w:r>
    </w:p>
    <w:p w:rsidR="00EC3BBB" w:rsidRDefault="00997670">
      <w:pPr>
        <w:pStyle w:val="BodyText"/>
      </w:pPr>
      <w:r>
        <w:rPr>
          <w:b/>
        </w:rPr>
        <w:t>Objective</w:t>
      </w:r>
      <w:r>
        <w:t>: Although elevated serum triglyceride (TAG) is a well-described risk factor for type 2 diabetes</w:t>
      </w:r>
      <w:ins w:id="0" w:author="Tony" w:date="2017-04-05T12:23:00Z">
        <w:r w:rsidR="00893513">
          <w:t xml:space="preserve"> (T2DM)</w:t>
        </w:r>
      </w:ins>
      <w:r>
        <w:t>, few data are available regarding the role of the specific fatty acid composition within serum TAG (TAGFA)</w:t>
      </w:r>
      <w:ins w:id="1" w:author="Tony" w:date="2017-04-05T12:21:00Z">
        <w:r w:rsidR="00893513">
          <w:t xml:space="preserve"> in the pathogenesis of </w:t>
        </w:r>
      </w:ins>
      <w:ins w:id="2" w:author="Tony" w:date="2017-04-05T12:23:00Z">
        <w:r w:rsidR="00893513">
          <w:t>T2DM</w:t>
        </w:r>
      </w:ins>
      <w:r>
        <w:t xml:space="preserve">. </w:t>
      </w:r>
      <w:del w:id="3" w:author="Tony" w:date="2017-04-05T12:27:00Z">
        <w:r w:rsidDel="00997670">
          <w:delText xml:space="preserve">In this </w:delText>
        </w:r>
        <w:r w:rsidDel="00997670">
          <w:delText>context, o</w:delText>
        </w:r>
      </w:del>
      <w:ins w:id="4" w:author="Tony" w:date="2017-04-05T12:27:00Z">
        <w:r>
          <w:t>O</w:t>
        </w:r>
      </w:ins>
      <w:r>
        <w:t>ur aim</w:t>
      </w:r>
      <w:ins w:id="5" w:author="Tony" w:date="2017-04-05T12:27:00Z">
        <w:r>
          <w:t>, therefore,</w:t>
        </w:r>
      </w:ins>
      <w:bookmarkStart w:id="6" w:name="_GoBack"/>
      <w:bookmarkEnd w:id="6"/>
      <w:r>
        <w:t xml:space="preserve"> was to examine longitudinal associations of TAGFA with insulin sensitivity (IS) and beta-cell function.</w:t>
      </w:r>
    </w:p>
    <w:p w:rsidR="00EC3BBB" w:rsidRDefault="00997670">
      <w:pPr>
        <w:pStyle w:val="BodyText"/>
      </w:pPr>
      <w:r>
        <w:rPr>
          <w:b/>
        </w:rPr>
        <w:t>Research Design and Methods</w:t>
      </w:r>
      <w:r>
        <w:t>: We used longitudinal data (3 visits over 6 years) from the Prospective Metabolism and Islet Cell Evaluatio</w:t>
      </w:r>
      <w:r>
        <w:t xml:space="preserve">n (PROMISE) cohort of adults (n=477) </w:t>
      </w:r>
      <w:ins w:id="7" w:author="Tony" w:date="2017-04-05T12:22:00Z">
        <w:r w:rsidR="00893513">
          <w:t xml:space="preserve">who were </w:t>
        </w:r>
      </w:ins>
      <w:r>
        <w:t>at-risk for diabetes</w:t>
      </w:r>
      <w:ins w:id="8" w:author="Tony" w:date="2017-04-05T12:22:00Z">
        <w:r w:rsidR="00893513">
          <w:t xml:space="preserve"> at </w:t>
        </w:r>
      </w:ins>
      <w:ins w:id="9" w:author="Tony" w:date="2017-04-05T12:24:00Z">
        <w:r w:rsidR="00893513">
          <w:t>baseline</w:t>
        </w:r>
      </w:ins>
      <w:r>
        <w:t>. Glucose and insulin from an OGTT were used to calculate the Matsuda index (ISI), HOMA2-%S, the Insulinogenic Index over HOMA-IR (IGI/IR), and the Insulin Secretion-Sensitivity Index-2 (ISSI-2). Gas</w:t>
      </w:r>
      <w:r>
        <w:t xml:space="preserve"> chromatography quantified TAGFA composition. Generalized estimating equations (GEE) adjusted for confounders and partial least squares (PLS) were used for the analysis.</w:t>
      </w:r>
    </w:p>
    <w:p w:rsidR="00EC3BBB" w:rsidRDefault="00997670">
      <w:pPr>
        <w:pStyle w:val="BodyText"/>
      </w:pPr>
      <w:r>
        <w:rPr>
          <w:b/>
        </w:rPr>
        <w:t>Results</w:t>
      </w:r>
      <w:r>
        <w:t>: The outcome variables declined by 14% to 27% over the 6-years. In the adjuste</w:t>
      </w:r>
      <w:r>
        <w:t>d GEE models</w:t>
      </w:r>
      <w:ins w:id="10" w:author="Tony" w:date="2017-04-05T12:26:00Z">
        <w:r w:rsidR="00893513">
          <w:t>,</w:t>
        </w:r>
      </w:ins>
      <w:r>
        <w:t xml:space="preserve"> </w:t>
      </w:r>
      <w:del w:id="11" w:author="Tony" w:date="2017-04-05T12:26:00Z">
        <w:r w:rsidDel="00893513">
          <w:delText xml:space="preserve">with TAGFA as mol%, </w:delText>
        </w:r>
      </w:del>
      <w:r>
        <w:t>four TAGFA (14:0, 16:0, 14:1n-7, 16:1n-7</w:t>
      </w:r>
      <w:ins w:id="12" w:author="Tony" w:date="2017-04-05T12:26:00Z">
        <w:r w:rsidR="00893513">
          <w:t xml:space="preserve"> as </w:t>
        </w:r>
        <w:proofErr w:type="spellStart"/>
        <w:proofErr w:type="gramStart"/>
        <w:r w:rsidR="00893513">
          <w:t>mol</w:t>
        </w:r>
        <w:proofErr w:type="spellEnd"/>
        <w:r w:rsidR="00893513">
          <w:t>%</w:t>
        </w:r>
      </w:ins>
      <w:proofErr w:type="gramEnd"/>
      <w:r>
        <w:t xml:space="preserve">) had strong negative associations </w:t>
      </w:r>
      <w:ins w:id="13" w:author="Tony" w:date="2017-04-05T12:17:00Z">
        <w:r w:rsidR="00F74EC7">
          <w:t xml:space="preserve">with IS </w:t>
        </w:r>
      </w:ins>
      <w:r>
        <w:t>while</w:t>
      </w:r>
      <w:r>
        <w:t xml:space="preserve"> </w:t>
      </w:r>
      <w:del w:id="14" w:author="Tony" w:date="2017-04-05T12:17:00Z">
        <w:r w:rsidDel="00F74EC7">
          <w:delText xml:space="preserve">most </w:delText>
        </w:r>
      </w:del>
      <w:r>
        <w:t>others (e.g. 18:1n-7, 18:1n-9, 20:2n-6, 20:5n-3) had strong positive associations. Few associations were seen for beta-cell function, exc</w:t>
      </w:r>
      <w:r>
        <w:t xml:space="preserve">ept for 16:0 (negative) and 18:1n-7 (positive). PLS analysis </w:t>
      </w:r>
      <w:r>
        <w:t xml:space="preserve">indicated </w:t>
      </w:r>
      <w:r>
        <w:t xml:space="preserve">that four TGFA </w:t>
      </w:r>
      <w:ins w:id="15" w:author="Tony" w:date="2017-04-05T12:20:00Z">
        <w:r w:rsidR="00F74EC7">
          <w:t xml:space="preserve">(14:0, 14:1-7, 16:0, 16:1n-7) </w:t>
        </w:r>
      </w:ins>
      <w:ins w:id="16" w:author="Tony" w:date="2017-04-05T12:19:00Z">
        <w:r w:rsidR="00F74EC7">
          <w:t>that are markers of de novo lipogenesis</w:t>
        </w:r>
      </w:ins>
      <w:ins w:id="17" w:author="Tony" w:date="2017-04-05T12:20:00Z">
        <w:r w:rsidR="00F74EC7">
          <w:t xml:space="preserve"> (DNL)</w:t>
        </w:r>
      </w:ins>
      <w:ins w:id="18" w:author="Tony" w:date="2017-04-05T12:19:00Z">
        <w:r w:rsidR="00F74EC7">
          <w:t xml:space="preserve"> </w:t>
        </w:r>
      </w:ins>
      <w:r>
        <w:t>clustered together and strongly predicted lower IS. These four TAGFA also correlated highly (r&gt;0.4) with clinically measured TAG.</w:t>
      </w:r>
    </w:p>
    <w:p w:rsidR="00EC3BBB" w:rsidRDefault="00997670">
      <w:pPr>
        <w:pStyle w:val="BodyText"/>
      </w:pPr>
      <w:r>
        <w:rPr>
          <w:b/>
        </w:rPr>
        <w:t>Conclusions</w:t>
      </w:r>
      <w:r>
        <w:t>: We found that higher propor</w:t>
      </w:r>
      <w:r>
        <w:t xml:space="preserve">tions of a cluster of four </w:t>
      </w:r>
      <w:ins w:id="19" w:author="Tony" w:date="2017-04-05T12:20:00Z">
        <w:r w:rsidR="00F74EC7">
          <w:t xml:space="preserve">DNL </w:t>
        </w:r>
      </w:ins>
      <w:r>
        <w:t xml:space="preserve">TAGFA </w:t>
      </w:r>
      <w:del w:id="20" w:author="Tony" w:date="2017-04-05T12:19:00Z">
        <w:r w:rsidDel="00F74EC7">
          <w:delText xml:space="preserve">(14:0, 14:1-7, 16:0, 16:1n-7) </w:delText>
        </w:r>
      </w:del>
      <w:r>
        <w:t>strongly predicted lower IS as well as hypertriglyceridemia.</w:t>
      </w:r>
    </w:p>
    <w:sectPr w:rsidR="00EC3BB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Heavy Heap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BB"/>
    <w:rsid w:val="0048586F"/>
    <w:rsid w:val="00893513"/>
    <w:rsid w:val="00997670"/>
    <w:rsid w:val="009A35B3"/>
    <w:rsid w:val="00EC3BBB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qFormat/>
    <w:pPr>
      <w:keepNext/>
      <w:keepLines/>
      <w:suppressLineNumbers/>
      <w:shd w:val="clear" w:color="auto" w:fill="FFFFFF"/>
      <w:spacing w:before="480"/>
      <w:outlineLvl w:val="0"/>
    </w:pPr>
    <w:rPr>
      <w:rFonts w:ascii="Calibri" w:hAnsi="Calibri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BodyText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74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EC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EC7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EC7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EC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C7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qFormat/>
    <w:pPr>
      <w:keepNext/>
      <w:keepLines/>
      <w:suppressLineNumbers/>
      <w:shd w:val="clear" w:color="auto" w:fill="FFFFFF"/>
      <w:spacing w:before="480"/>
      <w:outlineLvl w:val="0"/>
    </w:pPr>
    <w:rPr>
      <w:rFonts w:ascii="Calibri" w:hAnsi="Calibri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BodyText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74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EC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EC7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EC7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EC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C7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6</cp:revision>
  <dcterms:created xsi:type="dcterms:W3CDTF">2017-04-05T16:13:00Z</dcterms:created>
  <dcterms:modified xsi:type="dcterms:W3CDTF">2017-04-05T16:27:00Z</dcterms:modified>
  <dc:language>en-CA</dc:language>
</cp:coreProperties>
</file>