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EE4" w:rsidRDefault="00BA6DB5">
      <w:pPr>
        <w:pStyle w:val="Heading1"/>
        <w:shd w:val="clear" w:color="auto" w:fill="FFFFFF"/>
      </w:pPr>
      <w:bookmarkStart w:id="0" w:name="title-page"/>
      <w:bookmarkEnd w:id="0"/>
      <w:r>
        <w:t>Title page</w:t>
      </w:r>
    </w:p>
    <w:p w:rsidR="002C4EE4" w:rsidRDefault="00BA6DB5">
      <w:pPr>
        <w:pStyle w:val="FirstParagraph"/>
      </w:pPr>
      <w:r>
        <w:t>Title: Fatty acids involved in de novo lipogenesis within the serum triacylglycerol fraction strongly predict lower insulin sensitivity.</w:t>
      </w:r>
    </w:p>
    <w:p w:rsidR="002C4EE4" w:rsidRDefault="00BA6DB5">
      <w:pPr>
        <w:pStyle w:val="BodyText"/>
      </w:pPr>
      <w:commentRangeStart w:id="1"/>
      <w:r>
        <w:t>Author</w:t>
      </w:r>
      <w:commentRangeEnd w:id="1"/>
      <w:r>
        <w:rPr>
          <w:rStyle w:val="CommentReference"/>
        </w:rPr>
        <w:commentReference w:id="1"/>
      </w:r>
      <w:r>
        <w:t>: Luke W. Johnston (1), MSc; Stewart B. Harris (2), MD; Ravi Retnakaran (3,4), MD; Adria Giacca (5), PhD; Zhen Liu (1), PhD; Richard P. Bazinet (1), PhD; and Anthony J. Hanley (1,</w:t>
      </w:r>
      <w:ins w:id="2" w:author="Tony" w:date="2017-01-24T11:15:00Z">
        <w:r>
          <w:t xml:space="preserve">3, </w:t>
        </w:r>
      </w:ins>
      <w:r>
        <w:t>6), PhD</w:t>
      </w:r>
    </w:p>
    <w:p w:rsidR="002C4EE4" w:rsidRDefault="00BA6DB5">
      <w:pPr>
        <w:pStyle w:val="BodyText"/>
      </w:pPr>
      <w:r>
        <w:t>{{</w:t>
      </w:r>
      <w:commentRangeStart w:id="3"/>
      <w:r>
        <w:t>Bernie</w:t>
      </w:r>
      <w:commentRangeEnd w:id="3"/>
      <w:r>
        <w:rPr>
          <w:rStyle w:val="CommentReference"/>
        </w:rPr>
        <w:commentReference w:id="3"/>
      </w:r>
      <w:r>
        <w:t>?}}</w:t>
      </w:r>
    </w:p>
    <w:p w:rsidR="002C4EE4" w:rsidRDefault="00BA6DB5">
      <w:pPr>
        <w:pStyle w:val="BodyText"/>
      </w:pPr>
      <w:r>
        <w:t>Affiliation:</w:t>
      </w:r>
    </w:p>
    <w:p w:rsidR="002C4EE4" w:rsidRDefault="00BA6DB5">
      <w:pPr>
        <w:pStyle w:val="Compact"/>
        <w:numPr>
          <w:ilvl w:val="0"/>
          <w:numId w:val="1"/>
        </w:numPr>
      </w:pPr>
      <w:r>
        <w:t>Department of Nutritional Sciences, University of Toronto, Toronto, Ontario, Canada.</w:t>
      </w:r>
    </w:p>
    <w:p w:rsidR="002C4EE4" w:rsidRDefault="00BA6DB5">
      <w:pPr>
        <w:pStyle w:val="Compact"/>
        <w:numPr>
          <w:ilvl w:val="0"/>
          <w:numId w:val="1"/>
        </w:numPr>
      </w:pPr>
      <w:r>
        <w:t>Centre for Studies in Family Medicine, University of Western Ontario, London, Ontario, Canada.</w:t>
      </w:r>
    </w:p>
    <w:p w:rsidR="002C4EE4" w:rsidRDefault="00BA6DB5">
      <w:pPr>
        <w:pStyle w:val="Compact"/>
        <w:numPr>
          <w:ilvl w:val="0"/>
          <w:numId w:val="1"/>
        </w:numPr>
      </w:pPr>
      <w:ins w:id="4" w:author="Tony" w:date="2017-01-24T11:15:00Z">
        <w:r>
          <w:t xml:space="preserve">Leadership Sinai Centre for Diabetes, </w:t>
        </w:r>
      </w:ins>
      <w:r>
        <w:t>Division of Endocrinology, University of Toronto, Toronto, ON, Canada.</w:t>
      </w:r>
    </w:p>
    <w:p w:rsidR="002C4EE4" w:rsidRDefault="00BA6DB5">
      <w:pPr>
        <w:pStyle w:val="Compact"/>
        <w:numPr>
          <w:ilvl w:val="0"/>
          <w:numId w:val="1"/>
        </w:numPr>
      </w:pPr>
      <w:proofErr w:type="spellStart"/>
      <w:r>
        <w:t>Lunenfeld</w:t>
      </w:r>
      <w:proofErr w:type="spellEnd"/>
      <w:r>
        <w:t xml:space="preserve"> Tanenbaum Research Institute, Mount Sinai Hospital, Toronto, Ontario, Canada.</w:t>
      </w:r>
    </w:p>
    <w:p w:rsidR="002C4EE4" w:rsidRDefault="00BA6DB5">
      <w:pPr>
        <w:pStyle w:val="Compact"/>
        <w:numPr>
          <w:ilvl w:val="0"/>
          <w:numId w:val="1"/>
        </w:numPr>
      </w:pPr>
      <w:r>
        <w:t>Department of Physiology, University of Toronto, Toronto, Ontario, Canada.</w:t>
      </w:r>
    </w:p>
    <w:p w:rsidR="002C4EE4" w:rsidRDefault="00BA6DB5">
      <w:pPr>
        <w:pStyle w:val="Compact"/>
        <w:numPr>
          <w:ilvl w:val="0"/>
          <w:numId w:val="1"/>
        </w:numPr>
      </w:pPr>
      <w:proofErr w:type="spellStart"/>
      <w:r>
        <w:t>Dalla</w:t>
      </w:r>
      <w:proofErr w:type="spellEnd"/>
      <w:r>
        <w:t xml:space="preserve"> Lana School of Public Health, University of Toronto, Toronto, Ontario, Canada.</w:t>
      </w:r>
    </w:p>
    <w:p w:rsidR="002C4EE4" w:rsidRDefault="00BA6DB5">
      <w:pPr>
        <w:pStyle w:val="FirstParagraph"/>
      </w:pPr>
      <w:r>
        <w:t>Corresponding author:</w:t>
      </w:r>
    </w:p>
    <w:p w:rsidR="002C4EE4" w:rsidRDefault="00BA6DB5">
      <w:pPr>
        <w:pStyle w:val="Compact"/>
        <w:numPr>
          <w:ilvl w:val="0"/>
          <w:numId w:val="2"/>
        </w:numPr>
      </w:pPr>
      <w:r>
        <w:t>Name: Anthony J. Hanley</w:t>
      </w:r>
    </w:p>
    <w:p w:rsidR="002C4EE4" w:rsidRDefault="00BA6DB5">
      <w:pPr>
        <w:pStyle w:val="Compact"/>
        <w:numPr>
          <w:ilvl w:val="0"/>
          <w:numId w:val="2"/>
        </w:numPr>
      </w:pPr>
      <w:r>
        <w:t>Current address:</w:t>
      </w:r>
      <w:r>
        <w:br/>
        <w:t>Department of Nutritional Sciences</w:t>
      </w:r>
      <w:r>
        <w:br/>
        <w:t>Faculty of Medicine</w:t>
      </w:r>
      <w:r>
        <w:br/>
        <w:t>University of Toronto</w:t>
      </w:r>
      <w:r>
        <w:br/>
      </w:r>
      <w:r>
        <w:lastRenderedPageBreak/>
        <w:t>FitzGerald Building, 150 College Street, Room 341</w:t>
      </w:r>
      <w:r>
        <w:br/>
        <w:t>Toronto, ON, Canada, M5S 3E2</w:t>
      </w:r>
    </w:p>
    <w:p w:rsidR="002C4EE4" w:rsidRDefault="00BA6DB5">
      <w:pPr>
        <w:pStyle w:val="Compact"/>
        <w:numPr>
          <w:ilvl w:val="0"/>
          <w:numId w:val="2"/>
        </w:numPr>
      </w:pPr>
      <w:r>
        <w:t>Phone number: 416.978.3616</w:t>
      </w:r>
    </w:p>
    <w:p w:rsidR="002C4EE4" w:rsidRDefault="00BA6DB5">
      <w:pPr>
        <w:pStyle w:val="Compact"/>
        <w:numPr>
          <w:ilvl w:val="0"/>
          <w:numId w:val="2"/>
        </w:numPr>
      </w:pPr>
      <w:r>
        <w:t>Fax number:</w:t>
      </w:r>
    </w:p>
    <w:p w:rsidR="002C4EE4" w:rsidRDefault="00BA6DB5">
      <w:pPr>
        <w:pStyle w:val="Compact"/>
        <w:numPr>
          <w:ilvl w:val="0"/>
          <w:numId w:val="2"/>
        </w:numPr>
      </w:pPr>
      <w:r>
        <w:t xml:space="preserve">Email: </w:t>
      </w:r>
      <w:hyperlink r:id="rId7">
        <w:r>
          <w:rPr>
            <w:rStyle w:val="InternetLink"/>
          </w:rPr>
          <w:t>anthony.hanley@utoronto.ca</w:t>
        </w:r>
      </w:hyperlink>
    </w:p>
    <w:p w:rsidR="002C4EE4" w:rsidRDefault="00BA6DB5">
      <w:pPr>
        <w:pStyle w:val="FirstParagraph"/>
      </w:pPr>
      <w:r>
        <w:t>Disclaimers:</w:t>
      </w:r>
    </w:p>
    <w:p w:rsidR="002C4EE4" w:rsidRDefault="00BA6DB5">
      <w:pPr>
        <w:pStyle w:val="BodyText"/>
      </w:pPr>
      <w:r>
        <w:t>Funding support:</w:t>
      </w:r>
    </w:p>
    <w:p w:rsidR="002C4EE4" w:rsidRDefault="00BA6DB5">
      <w:pPr>
        <w:pStyle w:val="BodyText"/>
        <w:shd w:val="clear" w:color="auto" w:fill="FFFFFF"/>
      </w:pPr>
      <w:r>
        <w:t>Word count: ~4200</w:t>
      </w:r>
    </w:p>
    <w:p w:rsidR="002C4EE4" w:rsidRDefault="00BA6DB5">
      <w:pPr>
        <w:pStyle w:val="Heading1"/>
      </w:pPr>
      <w:bookmarkStart w:id="5" w:name="abstract"/>
      <w:bookmarkEnd w:id="5"/>
      <w:r>
        <w:t>Abstract</w:t>
      </w:r>
    </w:p>
    <w:p w:rsidR="002C4EE4" w:rsidRDefault="00BA6DB5">
      <w:pPr>
        <w:pStyle w:val="Heading1"/>
      </w:pPr>
      <w:bookmarkStart w:id="6" w:name="background"/>
      <w:bookmarkEnd w:id="6"/>
      <w:commentRangeStart w:id="7"/>
      <w:r>
        <w:t>Background</w:t>
      </w:r>
      <w:commentRangeEnd w:id="7"/>
      <w:r w:rsidR="008B0882">
        <w:rPr>
          <w:rStyle w:val="CommentReference"/>
          <w:rFonts w:ascii="Cambria" w:hAnsi="Cambria"/>
          <w:b w:val="0"/>
          <w:bCs w:val="0"/>
        </w:rPr>
        <w:commentReference w:id="7"/>
      </w:r>
    </w:p>
    <w:p w:rsidR="002C4EE4" w:rsidRDefault="00BA6DB5">
      <w:pPr>
        <w:pStyle w:val="FirstParagraph"/>
      </w:pPr>
      <w:r>
        <w:t>Hypertriglyceridemia is an extensively studied and well</w:t>
      </w:r>
      <w:ins w:id="8" w:author="Tony" w:date="2017-01-24T11:16:00Z">
        <w:r>
          <w:t>-</w:t>
        </w:r>
      </w:ins>
      <w:del w:id="9" w:author="Tony" w:date="2017-01-24T11:16:00Z">
        <w:r w:rsidDel="00BA6DB5">
          <w:delText xml:space="preserve"> </w:delText>
        </w:r>
      </w:del>
      <w:r>
        <w:t xml:space="preserve">known factor involved in the dysregulation of metabolic function and subsequent negative health </w:t>
      </w:r>
      <w:del w:id="10" w:author="Tony" w:date="2017-01-24T11:17:00Z">
        <w:r w:rsidDel="00BA6DB5">
          <w:delText>impacts</w:delText>
        </w:r>
      </w:del>
      <w:ins w:id="11" w:author="Tony" w:date="2017-01-24T11:17:00Z">
        <w:r>
          <w:t>outcomes</w:t>
        </w:r>
      </w:ins>
      <w:commentRangeStart w:id="12"/>
      <w:r>
        <w:t>.</w:t>
      </w:r>
      <w:commentRangeEnd w:id="12"/>
      <w:r>
        <w:rPr>
          <w:rStyle w:val="CommentReference"/>
        </w:rPr>
        <w:commentReference w:id="12"/>
      </w:r>
      <w:r>
        <w:t xml:space="preserve"> It is a component of the metabolic syndrome (1), a strong risk factor for cardiovascular disease (2), and </w:t>
      </w:r>
      <w:del w:id="13" w:author="Tony" w:date="2017-01-24T11:18:00Z">
        <w:r w:rsidDel="00BA6DB5">
          <w:delText xml:space="preserve">can </w:delText>
        </w:r>
      </w:del>
      <w:ins w:id="14" w:author="Tony" w:date="2017-01-24T11:18:00Z">
        <w:r>
          <w:t xml:space="preserve">has been shown to </w:t>
        </w:r>
      </w:ins>
      <w:r>
        <w:t>contribute to the pathogenesis of diabetes</w:t>
      </w:r>
      <w:commentRangeStart w:id="15"/>
      <w:r>
        <w:t>.</w:t>
      </w:r>
      <w:commentRangeEnd w:id="15"/>
      <w:r>
        <w:rPr>
          <w:rStyle w:val="CommentReference"/>
        </w:rPr>
        <w:commentReference w:id="15"/>
      </w:r>
      <w:r>
        <w:t xml:space="preserve"> Measuring </w:t>
      </w:r>
      <w:proofErr w:type="spellStart"/>
      <w:r>
        <w:t>triacylglcerides</w:t>
      </w:r>
      <w:proofErr w:type="spellEnd"/>
      <w:r>
        <w:t xml:space="preserve"> (TAG) </w:t>
      </w:r>
      <w:commentRangeStart w:id="16"/>
      <w:r>
        <w:t xml:space="preserve">within the blood </w:t>
      </w:r>
      <w:commentRangeEnd w:id="16"/>
      <w:r>
        <w:rPr>
          <w:rStyle w:val="CommentReference"/>
        </w:rPr>
        <w:commentReference w:id="16"/>
      </w:r>
      <w:r>
        <w:t>is commonly done during routine clinical visits as part of health assessment. However, clinically measured TAG is limited as it represents all the types of fatty acids within the TAG fraction as a single measure. Given the increasing appreciation for the role of the specific fatty acid composition on health outcomes, for instance with differences in associations of fatty acids within the PL lipid fraction (3,4) including an analysis from the PROMISE cohort (5), there are relatively few studies that have explored this area of research in the TAG fraction.</w:t>
      </w:r>
    </w:p>
    <w:p w:rsidR="002C4EE4" w:rsidRDefault="00BA6DB5">
      <w:pPr>
        <w:pStyle w:val="BodyText"/>
      </w:pPr>
      <w:r>
        <w:t>The interaction between TAG and insulin sensitivity is complex and has components of a feedback system</w:t>
      </w:r>
      <w:commentRangeStart w:id="17"/>
      <w:r>
        <w:t>.</w:t>
      </w:r>
      <w:commentRangeEnd w:id="17"/>
      <w:r>
        <w:rPr>
          <w:rStyle w:val="CommentReference"/>
        </w:rPr>
        <w:commentReference w:id="17"/>
      </w:r>
      <w:r>
        <w:t xml:space="preserve"> Greater resistance to insulin in both the liver and muscle may result in greater production of TAG and secretion of lipoproteins that transport TAG </w:t>
      </w:r>
      <w:r>
        <w:lastRenderedPageBreak/>
        <w:t xml:space="preserve">(6). Likewise, greater TAGFA may contribute to metabolic dysfunction and </w:t>
      </w:r>
      <w:proofErr w:type="spellStart"/>
      <w:r>
        <w:t>lipotoxicity</w:t>
      </w:r>
      <w:proofErr w:type="spellEnd"/>
      <w:r>
        <w:t xml:space="preserve"> in various tissues, such as the beta-cells, and thus continuing the cycle</w:t>
      </w:r>
      <w:commentRangeStart w:id="18"/>
      <w:r>
        <w:t>.</w:t>
      </w:r>
      <w:commentRangeEnd w:id="18"/>
      <w:r>
        <w:rPr>
          <w:rStyle w:val="CommentReference"/>
        </w:rPr>
        <w:commentReference w:id="18"/>
      </w:r>
      <w:r>
        <w:t xml:space="preserve"> Given the complexity and temporal nature of the relationship, long term studies with multiple data collections are paramount to better understanding the underlying biology and subsequent risk.</w:t>
      </w:r>
    </w:p>
    <w:p w:rsidR="002C4EE4" w:rsidRDefault="00BA6DB5">
      <w:pPr>
        <w:pStyle w:val="BodyText"/>
      </w:pPr>
      <w:r>
        <w:t xml:space="preserve">While several prospective studies have </w:t>
      </w:r>
      <w:del w:id="19" w:author="Tony" w:date="2017-01-24T11:22:00Z">
        <w:r w:rsidDel="00BA6DB5">
          <w:delText>identified a harmful</w:delText>
        </w:r>
      </w:del>
      <w:ins w:id="20" w:author="Tony" w:date="2017-01-24T11:23:00Z">
        <w:r>
          <w:t xml:space="preserve"> </w:t>
        </w:r>
      </w:ins>
      <w:ins w:id="21" w:author="Tony" w:date="2017-01-24T11:22:00Z">
        <w:r>
          <w:t xml:space="preserve">documented a </w:t>
        </w:r>
      </w:ins>
      <w:ins w:id="22" w:author="Tony" w:date="2017-01-24T11:23:00Z">
        <w:r>
          <w:t>prospective</w:t>
        </w:r>
      </w:ins>
      <w:r>
        <w:t xml:space="preserve"> association of hypertriglyceridemia </w:t>
      </w:r>
      <w:del w:id="23" w:author="Tony" w:date="2017-01-24T11:23:00Z">
        <w:r w:rsidDel="00BA6DB5">
          <w:delText>on greater</w:delText>
        </w:r>
      </w:del>
      <w:ins w:id="24" w:author="Tony" w:date="2017-01-24T11:23:00Z">
        <w:r>
          <w:t>with incident</w:t>
        </w:r>
      </w:ins>
      <w:r>
        <w:t xml:space="preserve"> </w:t>
      </w:r>
      <w:del w:id="25" w:author="Tony" w:date="2017-01-24T11:23:00Z">
        <w:r w:rsidDel="00BA6DB5">
          <w:delText xml:space="preserve">incidence for </w:delText>
        </w:r>
      </w:del>
      <w:r>
        <w:t>type 2 diabetes (2</w:t>
      </w:r>
      <w:proofErr w:type="gramStart"/>
      <w:r>
        <w:t>,7,8</w:t>
      </w:r>
      <w:proofErr w:type="gramEnd"/>
      <w:r>
        <w:t xml:space="preserve">), there are limited longitudinal studies that have examined the relationship between TAG and </w:t>
      </w:r>
      <w:proofErr w:type="spellStart"/>
      <w:r>
        <w:t>it's</w:t>
      </w:r>
      <w:proofErr w:type="spellEnd"/>
      <w:r>
        <w:t xml:space="preserve"> composition on the pathophysiological factors underlying diabetes, particularly in regard to beta-cell function. Our objective was to examine the longitudinal role of the specific composition of the serum TAG fraction on OGTT-derived measures of insulin sensitivity and beta-cell function in a</w:t>
      </w:r>
      <w:del w:id="26" w:author="Tony" w:date="2017-01-24T11:24:00Z">
        <w:r w:rsidDel="004940FE">
          <w:delText>n</w:delText>
        </w:r>
      </w:del>
      <w:r>
        <w:t xml:space="preserve"> Canadian population at risk for diabetes.</w:t>
      </w:r>
    </w:p>
    <w:p w:rsidR="002C4EE4" w:rsidRDefault="00BA6DB5">
      <w:pPr>
        <w:pStyle w:val="Heading1"/>
      </w:pPr>
      <w:bookmarkStart w:id="27" w:name="subjects-and-methods"/>
      <w:bookmarkEnd w:id="27"/>
      <w:r>
        <w:t>Subjects and Methods</w:t>
      </w:r>
    </w:p>
    <w:p w:rsidR="002C4EE4" w:rsidRDefault="00BA6DB5">
      <w:pPr>
        <w:pStyle w:val="FirstParagraph"/>
      </w:pPr>
      <w:r>
        <w:t xml:space="preserve">Recruitment for the baseline visit of the Prospective Metabolism and Islet Cell Evaluation (PROMISE) cohort took place between 2004-2006 </w:t>
      </w:r>
      <w:del w:id="28" w:author="Tony" w:date="2017-01-24T11:29:00Z">
        <w:r w:rsidDel="004940FE">
          <w:delText xml:space="preserve">from </w:delText>
        </w:r>
      </w:del>
      <w:ins w:id="29" w:author="Tony" w:date="2017-01-24T11:29:00Z">
        <w:r w:rsidR="004940FE">
          <w:t xml:space="preserve">in </w:t>
        </w:r>
      </w:ins>
      <w:r>
        <w:t xml:space="preserve">London and Toronto, Canada. Individuals were selected to participant if they met the eligibility criteria of having one or more risk factors for type 2 diabetes mellitus, including obesity, hypertension, family history of diabetes, and/or a history of gestational diabetes or birth of a </w:t>
      </w:r>
      <w:proofErr w:type="spellStart"/>
      <w:r>
        <w:t>macrosomic</w:t>
      </w:r>
      <w:proofErr w:type="spellEnd"/>
      <w:r>
        <w:t xml:space="preserve"> infant. A total of 736 individuals attended the baseline visit. Subsequent examinations occurred every three years, with three examination visits completed to date (2004-2006, 2007-2009, and 2010-2013). Participants are contacted annually by telephone. The current study </w:t>
      </w:r>
      <w:del w:id="30" w:author="Tony" w:date="2017-01-24T11:29:00Z">
        <w:r w:rsidDel="004940FE">
          <w:delText xml:space="preserve">sample </w:delText>
        </w:r>
      </w:del>
      <w:r>
        <w:t xml:space="preserve">used data on participants who did not have diabetes at baseline, who returned for one or more of the follow-up examinations, and who had samples available for fatty acid measurements (n=477; see the CONSORT diagram in Figure 1; a total of 423 attended all three visits). Metabolic characterization, anthropometric measurements, and questionnaires on lifestyle and </w:t>
      </w:r>
      <w:proofErr w:type="spellStart"/>
      <w:r>
        <w:t>sociodemographics</w:t>
      </w:r>
      <w:proofErr w:type="spellEnd"/>
      <w:r>
        <w:t xml:space="preserve"> are </w:t>
      </w:r>
      <w:del w:id="31" w:author="Tony" w:date="2017-01-24T11:31:00Z">
        <w:r w:rsidDel="004940FE">
          <w:delText xml:space="preserve">collected </w:delText>
        </w:r>
      </w:del>
      <w:ins w:id="32" w:author="Tony" w:date="2017-01-24T11:31:00Z">
        <w:r w:rsidR="004940FE">
          <w:lastRenderedPageBreak/>
          <w:t xml:space="preserve">administered </w:t>
        </w:r>
      </w:ins>
      <w:r>
        <w:t xml:space="preserve">at each examination visit. Research ethics approval was obtained from Mount Sinai Hospital and the University of Western Ontario, and all participants provided written informed consent. Data collection methods were standardized across the 2 </w:t>
      </w:r>
      <w:proofErr w:type="spellStart"/>
      <w:r>
        <w:t>centres</w:t>
      </w:r>
      <w:proofErr w:type="spellEnd"/>
      <w:r>
        <w:t xml:space="preserve"> and research nurses were centrally trained.</w:t>
      </w:r>
    </w:p>
    <w:p w:rsidR="002C4EE4" w:rsidRDefault="00BA6DB5">
      <w:pPr>
        <w:pStyle w:val="Heading2"/>
      </w:pPr>
      <w:bookmarkStart w:id="33" w:name="metabolic-characterization"/>
      <w:bookmarkEnd w:id="33"/>
      <w:r>
        <w:t>Metabolic characterization</w:t>
      </w:r>
    </w:p>
    <w:p w:rsidR="002C4EE4" w:rsidRDefault="004940FE">
      <w:pPr>
        <w:pStyle w:val="FirstParagraph"/>
      </w:pPr>
      <w:ins w:id="34" w:author="Tony" w:date="2017-01-24T11:32:00Z">
        <w:r>
          <w:t xml:space="preserve">After 8-12 hours of fasting, </w:t>
        </w:r>
      </w:ins>
      <w:del w:id="35" w:author="Tony" w:date="2017-01-24T11:32:00Z">
        <w:r w:rsidR="00BA6DB5" w:rsidDel="004940FE">
          <w:delText>P</w:delText>
        </w:r>
      </w:del>
      <w:ins w:id="36" w:author="Tony" w:date="2017-01-24T11:32:00Z">
        <w:r>
          <w:t>p</w:t>
        </w:r>
      </w:ins>
      <w:r w:rsidR="00BA6DB5">
        <w:t xml:space="preserve">articipants completed </w:t>
      </w:r>
      <w:proofErr w:type="gramStart"/>
      <w:r w:rsidR="00BA6DB5">
        <w:t>an</w:t>
      </w:r>
      <w:proofErr w:type="gramEnd"/>
      <w:r w:rsidR="00BA6DB5">
        <w:t xml:space="preserve"> </w:t>
      </w:r>
      <w:del w:id="37" w:author="Tony" w:date="2017-01-24T11:32:00Z">
        <w:r w:rsidR="00BA6DB5" w:rsidDel="004940FE">
          <w:delText xml:space="preserve">8-12 hour </w:delText>
        </w:r>
      </w:del>
      <w:r w:rsidR="00BA6DB5">
        <w:t xml:space="preserve">75g oral glucose tolerance test (OGTT) at each examination visit, with blood samples taken </w:t>
      </w:r>
      <w:del w:id="38" w:author="Tony" w:date="2017-01-24T11:32:00Z">
        <w:r w:rsidR="00BA6DB5" w:rsidDel="004940FE">
          <w:delText xml:space="preserve">during </w:delText>
        </w:r>
      </w:del>
      <w:ins w:id="39" w:author="Tony" w:date="2017-01-24T11:32:00Z">
        <w:r>
          <w:t xml:space="preserve">at </w:t>
        </w:r>
      </w:ins>
      <w:r w:rsidR="00BA6DB5">
        <w:t xml:space="preserve">fasting, 30 min, and 2 </w:t>
      </w:r>
      <w:proofErr w:type="spellStart"/>
      <w:r w:rsidR="00BA6DB5">
        <w:t>hr</w:t>
      </w:r>
      <w:proofErr w:type="spellEnd"/>
      <w:r w:rsidR="00BA6DB5">
        <w:t xml:space="preserve"> post-glucose load. Samples were subsequently processed and frozen at -70°C. Alanine aminotransferase (ALT) was measured using standard laboratory procedures. Cholesterol, HDL, and clinically-measured </w:t>
      </w:r>
      <w:proofErr w:type="spellStart"/>
      <w:r w:rsidR="00BA6DB5">
        <w:t>triacylglycerides</w:t>
      </w:r>
      <w:proofErr w:type="spellEnd"/>
      <w:r w:rsidR="00BA6DB5">
        <w:t xml:space="preserve"> (</w:t>
      </w:r>
      <w:commentRangeStart w:id="40"/>
      <w:r w:rsidR="00BA6DB5">
        <w:t>TAG</w:t>
      </w:r>
      <w:commentRangeEnd w:id="40"/>
      <w:r>
        <w:rPr>
          <w:rStyle w:val="CommentReference"/>
        </w:rPr>
        <w:commentReference w:id="40"/>
      </w:r>
      <w:r w:rsidR="00BA6DB5">
        <w:t xml:space="preserve">) were measured using Roche </w:t>
      </w:r>
      <w:proofErr w:type="spellStart"/>
      <w:r w:rsidR="00BA6DB5">
        <w:t>Modular's</w:t>
      </w:r>
      <w:proofErr w:type="spellEnd"/>
      <w:r w:rsidR="00BA6DB5">
        <w:t xml:space="preserve"> enzymatic colorimetric tests (Mississauga, ON). Both insulin and glucose were </w:t>
      </w:r>
      <w:del w:id="41" w:author="Tony" w:date="2017-01-24T11:34:00Z">
        <w:r w:rsidR="00BA6DB5" w:rsidDel="00FF436B">
          <w:delText xml:space="preserve">derived </w:delText>
        </w:r>
      </w:del>
      <w:ins w:id="42" w:author="Tony" w:date="2017-01-24T11:34:00Z">
        <w:r w:rsidR="00FF436B">
          <w:t xml:space="preserve">measured </w:t>
        </w:r>
      </w:ins>
      <w:r w:rsidR="00BA6DB5">
        <w:t xml:space="preserve">from </w:t>
      </w:r>
      <w:del w:id="43" w:author="Tony" w:date="2017-01-24T11:34:00Z">
        <w:r w:rsidR="00BA6DB5" w:rsidDel="00FF436B">
          <w:delText xml:space="preserve">the </w:delText>
        </w:r>
      </w:del>
      <w:r w:rsidR="00BA6DB5">
        <w:t xml:space="preserve">OGTT </w:t>
      </w:r>
      <w:ins w:id="44" w:author="Tony" w:date="2017-01-24T11:34:00Z">
        <w:r w:rsidR="00FF436B">
          <w:t xml:space="preserve">blood samples </w:t>
        </w:r>
      </w:ins>
      <w:r w:rsidR="00BA6DB5">
        <w:t xml:space="preserve">at fasting, 30 minute, and 2 hour time points. Specific insulin was measured with the </w:t>
      </w:r>
      <w:proofErr w:type="spellStart"/>
      <w:r w:rsidR="00BA6DB5">
        <w:t>Elecsys</w:t>
      </w:r>
      <w:proofErr w:type="spellEnd"/>
      <w:r w:rsidR="00BA6DB5">
        <w:t xml:space="preserve"> 1010 (Roche Diagnostics, Basel, Switzerland) immunoassay analyzer and </w:t>
      </w:r>
      <w:proofErr w:type="spellStart"/>
      <w:r w:rsidR="00BA6DB5">
        <w:t>electrochemiluminescence</w:t>
      </w:r>
      <w:proofErr w:type="spellEnd"/>
      <w:r w:rsidR="00BA6DB5">
        <w:t xml:space="preserve"> immunoassay, which shows 0.05% cross-reactivity to intact human pro-insulin and the Des 31,32 circulating split form (</w:t>
      </w:r>
      <w:proofErr w:type="spellStart"/>
      <w:r w:rsidR="00BA6DB5">
        <w:t>Linco</w:t>
      </w:r>
      <w:proofErr w:type="spellEnd"/>
      <w:r w:rsidR="00BA6DB5">
        <w:t xml:space="preserve"> Res. </w:t>
      </w:r>
      <w:proofErr w:type="spellStart"/>
      <w:r w:rsidR="00BA6DB5">
        <w:t>Inc</w:t>
      </w:r>
      <w:proofErr w:type="spellEnd"/>
      <w:r w:rsidR="00BA6DB5">
        <w:t xml:space="preserve">) and has a coefficient of variation (CV) of 9.3%. Glucose was determined using an enzymatic hexokinase (Roche Modular, Roche Diagnostics) with a detection range of 0.11 to 41.6 </w:t>
      </w:r>
      <w:proofErr w:type="spellStart"/>
      <w:r w:rsidR="00BA6DB5">
        <w:t>mmol</w:t>
      </w:r>
      <w:proofErr w:type="spellEnd"/>
      <w:r w:rsidR="00BA6DB5">
        <w:t>/L and an inter-assay %CV of &lt;1.1% and an intra-assay %CV of &lt; 1.9%. All assays were performed at the Banting and Best Diabetes Centre Core Lab at Mt Sinai Hospital. Impaired fasting glucose (IFG), impaired glucose tolerance (IGT), and diabetes were categorized using the 2006 WHO criteria (9).</w:t>
      </w:r>
    </w:p>
    <w:p w:rsidR="002C4EE4" w:rsidRDefault="00BA6DB5">
      <w:pPr>
        <w:pStyle w:val="BodyText"/>
      </w:pPr>
      <w:r>
        <w:t xml:space="preserve">TAGFA composition was quantified using stored fasting serum samples from the baseline visit, which had been frozen at -70°C for 4-6 years and had not been exposed to any freeze-thaw cycles. Serum fatty acids have been documented to be stable at these temperatures for up to 10 years (10). A known amount of {{confirm with Richard the correct name}} </w:t>
      </w:r>
      <w:proofErr w:type="spellStart"/>
      <w:r>
        <w:t>heptadecanoic</w:t>
      </w:r>
      <w:proofErr w:type="spellEnd"/>
      <w:r>
        <w:t xml:space="preserve"> acid (17:0) was added as an internal standard prior to extracting total lipids according to the method of </w:t>
      </w:r>
      <w:proofErr w:type="spellStart"/>
      <w:r>
        <w:t>Folch</w:t>
      </w:r>
      <w:proofErr w:type="spellEnd"/>
      <w:r>
        <w:t xml:space="preserve"> (11). Each </w:t>
      </w:r>
      <w:r>
        <w:lastRenderedPageBreak/>
        <w:t>serum lipid fraction (non-esterified fatty acids (NEFA), cholesteryl ester, phospholipid, and TAGFA) was isolated using thin layer chromatography. Fatty acid methyl esters were separated and quantified using a Varian-430 gas chromatograph (Varian, Lake Forest, CA, USA) equipped with a Varian Factor Four capillary column and a flame ionization detector. Fatty acid concentrations (</w:t>
      </w:r>
      <w:proofErr w:type="spellStart"/>
      <w:r>
        <w:t>nmol</w:t>
      </w:r>
      <w:proofErr w:type="spellEnd"/>
      <w:r>
        <w:t xml:space="preserve">/ml) were calculated by proportional comparison of gas chromatography peak areas to that of the internal standards (12). There were 22 fatty acids measured in the TAGFA fraction. Given that each lipid fraction differs in biology and given the complexity of the analyses, findings for other lipid fractions in this cohort are reported separately (see ref (5) for the analysis of the phospholipid and cholesteryl ester fractions). </w:t>
      </w:r>
    </w:p>
    <w:p w:rsidR="002C4EE4" w:rsidRDefault="00BA6DB5">
      <w:pPr>
        <w:pStyle w:val="Heading2"/>
      </w:pPr>
      <w:bookmarkStart w:id="45" w:name="anthropometrics-and-sociodemographics"/>
      <w:bookmarkEnd w:id="45"/>
      <w:r>
        <w:t xml:space="preserve">Anthropometrics and </w:t>
      </w:r>
      <w:proofErr w:type="spellStart"/>
      <w:r>
        <w:t>sociodemographics</w:t>
      </w:r>
      <w:proofErr w:type="spellEnd"/>
    </w:p>
    <w:p w:rsidR="002C4EE4" w:rsidRDefault="00BA6DB5">
      <w:pPr>
        <w:pStyle w:val="FirstParagraph"/>
      </w:pPr>
      <w:r>
        <w:t xml:space="preserve">Height, weight, and waist circumference (WC) were measured at all clinic examinations using standard procedures. WC was measured at the natural waist, defined as the narrowest part of the torso between the umbilicus and the xiphoid process. BMI was calculated by dividing weight (kg) by height (m) squared. Questionnaires administered at each examination determined </w:t>
      </w:r>
      <w:proofErr w:type="spellStart"/>
      <w:r>
        <w:t>sociodemographics</w:t>
      </w:r>
      <w:proofErr w:type="spellEnd"/>
      <w:r>
        <w:t>. A version of the Modifiable Activity Questionnaire (MAQ) (13) determined estimated physical activity. The MAQ collects information on leisure and occupational activity, including intensity, frequency, and duration, over the past year. Each reported activity from the MAQ was weighted by its metabolic intensity allowing for the estimation of MET-hours per week</w:t>
      </w:r>
      <w:commentRangeStart w:id="46"/>
      <w:r>
        <w:t>.</w:t>
      </w:r>
      <w:commentRangeEnd w:id="46"/>
      <w:r w:rsidR="00FF436B">
        <w:rPr>
          <w:rStyle w:val="CommentReference"/>
        </w:rPr>
        <w:commentReference w:id="46"/>
      </w:r>
    </w:p>
    <w:p w:rsidR="002C4EE4" w:rsidRDefault="00BA6DB5">
      <w:pPr>
        <w:pStyle w:val="Heading2"/>
      </w:pPr>
      <w:bookmarkStart w:id="47" w:name="variable-calculation-and-statistical-ana"/>
      <w:bookmarkEnd w:id="47"/>
      <w:r>
        <w:t>Variable calculation and statistical analysis</w:t>
      </w:r>
    </w:p>
    <w:p w:rsidR="002C4EE4" w:rsidRDefault="00BA6DB5">
      <w:pPr>
        <w:pStyle w:val="FirstParagraph"/>
      </w:pPr>
      <w:r>
        <w:t xml:space="preserve">Insulin sensitivity and beta-cell function indices were computed using the OGTT glucose and insulin data. Insulin sensitivity was assessed using HOMA2-%S (14) using the HOMA2 Calculator and the Insulin Sensitivity Index (ISI) (15). HOMA largely reflects hepatic insulin resistance, while ISI reflects whole-body insulin sensitivity (16). Beta-cell function was assessed using the Insulinogenic Index (17) over HOMA-IR (18) (IGI/IR) and the Insulin Secretion-Sensitivity Index-2 (ISSI-2) </w:t>
      </w:r>
      <w:r>
        <w:lastRenderedPageBreak/>
        <w:t>(19). IGI/IR is a measure of the first phase of insulin secretion while ISSI-2 is analogous to the disposition index (but using OGTT values). Each index has been validated against gold standard measures (15</w:t>
      </w:r>
      <w:proofErr w:type="gramStart"/>
      <w:r>
        <w:t>,18</w:t>
      </w:r>
      <w:proofErr w:type="gramEnd"/>
      <w:r>
        <w:t>–20). Specific formulas for each OGTT-derived measure can be found in the {</w:t>
      </w:r>
      <w:proofErr w:type="gramStart"/>
      <w:r>
        <w:t>{ Supplementary</w:t>
      </w:r>
      <w:proofErr w:type="gramEnd"/>
      <w:r>
        <w:t xml:space="preserve"> Material }}.</w:t>
      </w:r>
    </w:p>
    <w:p w:rsidR="002C4EE4" w:rsidRDefault="00BA6DB5">
      <w:pPr>
        <w:pStyle w:val="BodyText"/>
      </w:pPr>
      <w:r>
        <w:t>The primary outcome variables for this analysis were HOMA2-%S, ISI, IGI/IR, and ISSI-2, which were log-transformed for the statistical modeling. The primary predictor variables for this analysis were 22 individual TAGFA</w:t>
      </w:r>
      <w:ins w:id="48" w:author="Tony" w:date="2017-01-24T11:39:00Z">
        <w:r w:rsidR="00FF436B">
          <w:t>, modeled</w:t>
        </w:r>
      </w:ins>
      <w:r>
        <w:t xml:space="preserve"> as mole percent (</w:t>
      </w:r>
      <w:proofErr w:type="spellStart"/>
      <w:proofErr w:type="gramStart"/>
      <w:r>
        <w:t>mol</w:t>
      </w:r>
      <w:proofErr w:type="spellEnd"/>
      <w:r>
        <w:t>%</w:t>
      </w:r>
      <w:proofErr w:type="gramEnd"/>
      <w:r>
        <w:t>) of the total fraction and as concentration (</w:t>
      </w:r>
      <w:proofErr w:type="spellStart"/>
      <w:r>
        <w:t>nmol</w:t>
      </w:r>
      <w:proofErr w:type="spellEnd"/>
      <w:r>
        <w:t xml:space="preserve">/mL). Clinically-measured TAG </w:t>
      </w:r>
      <w:del w:id="49" w:author="Tony" w:date="2017-01-24T11:40:00Z">
        <w:r w:rsidDel="00FF436B">
          <w:delText xml:space="preserve">is </w:delText>
        </w:r>
      </w:del>
      <w:ins w:id="50" w:author="Tony" w:date="2017-01-24T11:40:00Z">
        <w:r w:rsidR="00FF436B">
          <w:t xml:space="preserve">was </w:t>
        </w:r>
      </w:ins>
      <w:r>
        <w:t xml:space="preserve">also included as a primary predictor to </w:t>
      </w:r>
      <w:commentRangeStart w:id="51"/>
      <w:r>
        <w:t>serve as a comparison against the TAGFA composition</w:t>
      </w:r>
      <w:commentRangeEnd w:id="51"/>
      <w:r w:rsidR="00FF436B">
        <w:rPr>
          <w:rStyle w:val="CommentReference"/>
        </w:rPr>
        <w:commentReference w:id="51"/>
      </w:r>
      <w:r>
        <w:t xml:space="preserve">. </w:t>
      </w:r>
      <w:commentRangeStart w:id="52"/>
      <w:r>
        <w:t>A limitation with the clinically-measured TAG is that it was only quantified on a portion of the participants at the 6-year visit (n = 126)</w:t>
      </w:r>
      <w:commentRangeEnd w:id="52"/>
      <w:r w:rsidR="00FF436B">
        <w:rPr>
          <w:rStyle w:val="CommentReference"/>
        </w:rPr>
        <w:commentReference w:id="52"/>
      </w:r>
      <w:r>
        <w:t>. Pearson correlation coefficients were computed to assess the relationships of individual TAGFA with other continuous variables. Correlations were also computed for TAGFA against each other, followed by using hierarchical clustering analysis to identify clusters within the correlation matrix of the TAGFA composition</w:t>
      </w:r>
      <w:commentRangeStart w:id="53"/>
      <w:r>
        <w:t>.</w:t>
      </w:r>
      <w:commentRangeEnd w:id="53"/>
      <w:r w:rsidR="00FF436B">
        <w:rPr>
          <w:rStyle w:val="CommentReference"/>
        </w:rPr>
        <w:commentReference w:id="53"/>
      </w:r>
    </w:p>
    <w:p w:rsidR="002C4EE4" w:rsidRDefault="00BA6DB5">
      <w:pPr>
        <w:pStyle w:val="BodyText"/>
      </w:pPr>
      <w:r>
        <w:t>Generalized estimating equation (GEE) models (21) were used in the primary analysis to determine the longitudinal associations between the outcome variables and the predictor variables. Given the longitudinal design, an auto-regressive of order 1 (AR1) working correlation matrix was chosen for the GEE models as it had the best model fit when assessed using quasi-likelihood information criteria (QIC), though other matrices (</w:t>
      </w:r>
      <w:proofErr w:type="spellStart"/>
      <w:r>
        <w:t>eg</w:t>
      </w:r>
      <w:proofErr w:type="spellEnd"/>
      <w:r>
        <w:t xml:space="preserve">. exchangeable) had similar fit (data not shown). GEE is well suited to longitudinal cohort studies given </w:t>
      </w:r>
      <w:del w:id="54" w:author="Tony" w:date="2017-01-24T11:48:00Z">
        <w:r w:rsidDel="001858F7">
          <w:delText>it's</w:delText>
        </w:r>
      </w:del>
      <w:ins w:id="55" w:author="Tony" w:date="2017-01-24T11:48:00Z">
        <w:r w:rsidR="001858F7">
          <w:t>its</w:t>
        </w:r>
      </w:ins>
      <w:r>
        <w:t xml:space="preserve"> capacity to handle missed visits. The predictor variables and continuous covariates were scaled (mean-centered and standardized). The TAGFA, total NEFA, sex, ethnicity, and baseline age were classified as </w:t>
      </w:r>
      <w:r>
        <w:rPr>
          <w:i/>
        </w:rPr>
        <w:t>time-independent</w:t>
      </w:r>
      <w:r>
        <w:t xml:space="preserve"> (held constant) as they were measured only at the baseline visit or do not change throughout the study, while the outcome variables and remaining covariates were set as </w:t>
      </w:r>
      <w:r>
        <w:rPr>
          <w:i/>
        </w:rPr>
        <w:t>time-dependent</w:t>
      </w:r>
      <w:r>
        <w:t xml:space="preserve">. No imputation was conducted on missing values. </w:t>
      </w:r>
      <w:commentRangeStart w:id="56"/>
      <w:r>
        <w:t>Given how the samples for TAGFA measurement were determined and how the outcome variables are calculated, cases of diabetes at baseline and follow</w:t>
      </w:r>
      <w:ins w:id="57" w:author="Tony" w:date="2017-01-24T11:49:00Z">
        <w:r w:rsidR="001858F7">
          <w:t>-</w:t>
        </w:r>
      </w:ins>
      <w:r>
        <w:t>up were not included in the GEE modeling</w:t>
      </w:r>
      <w:commentRangeEnd w:id="56"/>
      <w:r w:rsidR="001858F7">
        <w:rPr>
          <w:rStyle w:val="CommentReference"/>
        </w:rPr>
        <w:commentReference w:id="56"/>
      </w:r>
      <w:r>
        <w:t>.</w:t>
      </w:r>
    </w:p>
    <w:p w:rsidR="002C4EE4" w:rsidRDefault="00BA6DB5">
      <w:pPr>
        <w:pStyle w:val="BodyText"/>
      </w:pPr>
      <w:r>
        <w:lastRenderedPageBreak/>
        <w:t xml:space="preserve">Covariates were selected based on the previous literature, from directed acyclic graph (22) recommendations (using the </w:t>
      </w:r>
      <w:proofErr w:type="spellStart"/>
      <w:r>
        <w:t>DAGitty</w:t>
      </w:r>
      <w:proofErr w:type="spellEnd"/>
      <w:r>
        <w:t xml:space="preserve"> software (23), </w:t>
      </w:r>
      <w:hyperlink r:id="rId8">
        <w:r>
          <w:rPr>
            <w:rStyle w:val="InternetLink"/>
          </w:rPr>
          <w:t>http://dagitty.net/</w:t>
        </w:r>
      </w:hyperlink>
      <w:r>
        <w:t xml:space="preserve">; see Figure 2 and Figure 3), and from </w:t>
      </w:r>
      <w:commentRangeStart w:id="58"/>
      <w:r>
        <w:t>QIC</w:t>
      </w:r>
      <w:commentRangeEnd w:id="58"/>
      <w:r w:rsidR="001858F7">
        <w:rPr>
          <w:rStyle w:val="CommentReference"/>
        </w:rPr>
        <w:commentReference w:id="58"/>
      </w:r>
      <w:r>
        <w:t xml:space="preserve">. Table 1 shows the covariates compared using QIC. While the final GEE model selected as best fitting differed between insulin sensitivity and beta-cell function measures, the differences in QIC values were less than </w:t>
      </w:r>
      <w:commentRangeStart w:id="59"/>
      <w:r>
        <w:t xml:space="preserve">10 </w:t>
      </w:r>
      <w:commentRangeEnd w:id="59"/>
      <w:r w:rsidR="001858F7">
        <w:rPr>
          <w:rStyle w:val="CommentReference"/>
        </w:rPr>
        <w:commentReference w:id="59"/>
      </w:r>
      <w:r>
        <w:t xml:space="preserve">between many of the models, suggesting similar fit. As such, we selected the model that had the fewest covariates and that </w:t>
      </w:r>
      <w:commentRangeStart w:id="60"/>
      <w:r>
        <w:t>had similar fit between the outcome measures</w:t>
      </w:r>
      <w:commentRangeEnd w:id="60"/>
      <w:r w:rsidR="00902080">
        <w:rPr>
          <w:rStyle w:val="CommentReference"/>
        </w:rPr>
        <w:commentReference w:id="60"/>
      </w:r>
      <w:r>
        <w:t xml:space="preserve">. The final GEE model was adjusted for time, waist circumference, baseline age, ethnicity, sex, ALT, MET, and </w:t>
      </w:r>
      <w:commentRangeStart w:id="61"/>
      <w:r>
        <w:t>total NEFA</w:t>
      </w:r>
      <w:commentRangeEnd w:id="61"/>
      <w:r w:rsidR="00902080">
        <w:rPr>
          <w:rStyle w:val="CommentReference"/>
        </w:rPr>
        <w:commentReference w:id="61"/>
      </w:r>
      <w:r>
        <w:t xml:space="preserve">. After scaling, log-transforming, and </w:t>
      </w:r>
      <w:proofErr w:type="spellStart"/>
      <w:r>
        <w:t>exponentiating</w:t>
      </w:r>
      <w:proofErr w:type="spellEnd"/>
      <w:r>
        <w:t>, the GEE estimates are interpreted as an expected percent difference in the outcome variable for every standard deviation (SD) increase in the predictor variable given the covariates are held constant (including time). Lastly for the GEE models, we tested for an interaction with sex, ethnicity, or time by the predictor term for each outcome variable.</w:t>
      </w:r>
    </w:p>
    <w:p w:rsidR="002C4EE4" w:rsidRDefault="00BA6DB5">
      <w:pPr>
        <w:pStyle w:val="BodyText"/>
      </w:pPr>
      <w:r>
        <w:t>While GEE accounts for the longitudinal design of the data, this approach is limited in that it cannot analyze the inherent multivariate nature of the composition of the TAGFA fraction. To confirm the GEE results in a multivariate environment (</w:t>
      </w:r>
      <w:ins w:id="62" w:author="Tony" w:date="2017-01-24T11:57:00Z">
        <w:r w:rsidR="00902080">
          <w:t xml:space="preserve">i.e. </w:t>
        </w:r>
      </w:ins>
      <w:r>
        <w:t>all TAGFA</w:t>
      </w:r>
      <w:ins w:id="63" w:author="Tony" w:date="2017-01-24T11:57:00Z">
        <w:r w:rsidR="00902080">
          <w:t xml:space="preserve"> analyzed collectively</w:t>
        </w:r>
      </w:ins>
      <w:r>
        <w:t>), partial least squares regression (</w:t>
      </w:r>
      <w:commentRangeStart w:id="64"/>
      <w:r>
        <w:t>PLS</w:t>
      </w:r>
      <w:commentRangeEnd w:id="64"/>
      <w:r w:rsidR="00902080">
        <w:rPr>
          <w:rStyle w:val="CommentReference"/>
        </w:rPr>
        <w:commentReference w:id="64"/>
      </w:r>
      <w:r>
        <w:t xml:space="preserve">) was used to identify the patterns of TAGFA composition against insulin sensitivity and beta-cell function. </w:t>
      </w:r>
      <w:commentRangeStart w:id="65"/>
      <w:r>
        <w:t>No prevalent diabetes cases were included in the PLS analysis</w:t>
      </w:r>
      <w:commentRangeEnd w:id="65"/>
      <w:r w:rsidR="00902080">
        <w:rPr>
          <w:rStyle w:val="CommentReference"/>
        </w:rPr>
        <w:commentReference w:id="65"/>
      </w:r>
      <w:r>
        <w:t>. For more detailed explanation of GEE and PLS, please see the {{supplemental}} Methods.</w:t>
      </w:r>
    </w:p>
    <w:p w:rsidR="002C4EE4" w:rsidRDefault="00BA6DB5">
      <w:pPr>
        <w:pStyle w:val="BodyText"/>
      </w:pPr>
      <w:r>
        <w:t xml:space="preserve">All analyses were performed using R 3.3.1 (24), along with the R packages </w:t>
      </w:r>
      <w:proofErr w:type="spellStart"/>
      <w:r>
        <w:t>geepack</w:t>
      </w:r>
      <w:proofErr w:type="spellEnd"/>
      <w:r>
        <w:t xml:space="preserve"> 1.2.1 for GEE (25) and </w:t>
      </w:r>
      <w:proofErr w:type="spellStart"/>
      <w:r>
        <w:t>pls</w:t>
      </w:r>
      <w:proofErr w:type="spellEnd"/>
      <w:r>
        <w:t xml:space="preserve"> 2.6.0 for PLS. The R code and extra analyses for this manuscript is available at {{code </w:t>
      </w:r>
      <w:proofErr w:type="spellStart"/>
      <w:r>
        <w:t>doi</w:t>
      </w:r>
      <w:proofErr w:type="spellEnd"/>
      <w:r>
        <w:t xml:space="preserve">}}. Results were considered statistically significance at p&lt;0.05, after adjusting for multiple testing using the </w:t>
      </w:r>
      <w:proofErr w:type="spellStart"/>
      <w:r>
        <w:t>Benjamini</w:t>
      </w:r>
      <w:proofErr w:type="spellEnd"/>
      <w:r>
        <w:t>-Hochberg False Discovery Rate (26). STROBE was used as a guideline for reporting (27).</w:t>
      </w:r>
    </w:p>
    <w:p w:rsidR="002C4EE4" w:rsidRDefault="00BA6DB5">
      <w:pPr>
        <w:pStyle w:val="Heading1"/>
      </w:pPr>
      <w:bookmarkStart w:id="66" w:name="results"/>
      <w:bookmarkEnd w:id="66"/>
      <w:r>
        <w:lastRenderedPageBreak/>
        <w:t>Results</w:t>
      </w:r>
    </w:p>
    <w:p w:rsidR="002C4EE4" w:rsidRDefault="00BA6DB5">
      <w:pPr>
        <w:pStyle w:val="Heading2"/>
      </w:pPr>
      <w:bookmarkStart w:id="67" w:name="basic-characteristics-of-the-promise-coh"/>
      <w:bookmarkEnd w:id="67"/>
      <w:r>
        <w:t>Basic characteristics of the PROMISE cohort</w:t>
      </w:r>
    </w:p>
    <w:p w:rsidR="002C4EE4" w:rsidRDefault="00BA6DB5">
      <w:pPr>
        <w:pStyle w:val="FirstParagraph"/>
      </w:pPr>
      <w:r>
        <w:t xml:space="preserve">Table 2 shows </w:t>
      </w:r>
      <w:del w:id="68" w:author="Tony" w:date="2017-01-24T11:59:00Z">
        <w:r w:rsidDel="00201E1B">
          <w:delText xml:space="preserve">some </w:delText>
        </w:r>
      </w:del>
      <w:r>
        <w:t>basic characteristics of the PROMISE cohort. The mean follow-up time was 5.6 (1.0)</w:t>
      </w:r>
      <w:ins w:id="69" w:author="Tony" w:date="2017-01-24T11:59:00Z">
        <w:r w:rsidR="00201E1B">
          <w:t xml:space="preserve"> years</w:t>
        </w:r>
      </w:ins>
      <w:r>
        <w:t>, where 88.7% of participants attended all three visits. There were 349 (73.2%) females and 336 (70.4%) who had European-ancestry, with a mean age in years of 50.1 (9.8) and a mean BMI of 31.1 (6.4)</w:t>
      </w:r>
      <w:ins w:id="70" w:author="Tony" w:date="2017-01-24T12:00:00Z">
        <w:r w:rsidR="00201E1B">
          <w:t xml:space="preserve"> kg/m^2</w:t>
        </w:r>
      </w:ins>
      <w:r>
        <w:t xml:space="preserve">. </w:t>
      </w:r>
      <w:del w:id="71" w:author="Tony" w:date="2017-01-24T12:00:00Z">
        <w:r w:rsidDel="00201E1B">
          <w:delText xml:space="preserve">Given </w:delText>
        </w:r>
      </w:del>
      <w:ins w:id="72" w:author="Tony" w:date="2017-01-24T12:00:00Z">
        <w:r w:rsidR="00201E1B">
          <w:t xml:space="preserve">As expected from </w:t>
        </w:r>
      </w:ins>
      <w:r>
        <w:t xml:space="preserve">the </w:t>
      </w:r>
      <w:ins w:id="73" w:author="Tony" w:date="2017-01-24T12:00:00Z">
        <w:r w:rsidR="00201E1B">
          <w:t xml:space="preserve">study’s </w:t>
        </w:r>
      </w:ins>
      <w:r>
        <w:t xml:space="preserve">eligibility criteria, the majority of participants (308 (64.8%)) had a family history of diabetes. Between the baseline visit and the 6-year visit in this sample, insulin sensitivity and beta-cell function measures had a significant median decline </w:t>
      </w:r>
      <w:proofErr w:type="gramStart"/>
      <w:r>
        <w:t>between 14% to 27%</w:t>
      </w:r>
      <w:proofErr w:type="gramEnd"/>
      <w:r>
        <w:t xml:space="preserve"> (p&lt;0.001 from GEE; n=367-470). </w:t>
      </w:r>
      <w:commentRangeStart w:id="74"/>
      <w:r>
        <w:t>There were 42 (9%) and 96 (20%) incident cases of diabetes and pre-diabetes (IFG and IGT)</w:t>
      </w:r>
      <w:commentRangeStart w:id="75"/>
      <w:r>
        <w:t>,</w:t>
      </w:r>
      <w:commentRangeEnd w:id="75"/>
      <w:r w:rsidR="00201E1B">
        <w:rPr>
          <w:rStyle w:val="CommentReference"/>
        </w:rPr>
        <w:commentReference w:id="75"/>
      </w:r>
      <w:r>
        <w:t xml:space="preserve"> respectively.</w:t>
      </w:r>
      <w:commentRangeEnd w:id="74"/>
      <w:r w:rsidR="00201E1B">
        <w:rPr>
          <w:rStyle w:val="CommentReference"/>
        </w:rPr>
        <w:commentReference w:id="74"/>
      </w:r>
    </w:p>
    <w:p w:rsidR="002C4EE4" w:rsidRDefault="00BA6DB5">
      <w:pPr>
        <w:pStyle w:val="BodyText"/>
      </w:pPr>
      <w:r>
        <w:t xml:space="preserve">Figure 4 shows the composition of each FA in the TAG fraction (see Table 3 for a tabular presentation of the values). Three TAGFA contributed 82.4% to the total TAG concentration: 18:1n-9 (37.8%); 16:0 (26.6%); and, 18:2n-6 (18.0%). Figure 5 shows a </w:t>
      </w:r>
      <w:proofErr w:type="spellStart"/>
      <w:r>
        <w:t>heatmap</w:t>
      </w:r>
      <w:proofErr w:type="spellEnd"/>
      <w:r>
        <w:t xml:space="preserve"> of the correlation of individual TAGFA with the outcome variables and several basic characteristics. As expected, nearly all TAGFA had very strong positive correlations (r= 0.33 to 0.92) with clinically-measured TAG and moderate positive correlations with WC (r=0.31 to 0.36). There was also moderate negative correlations with HDL (r=-0.53 to -0.32). For the outcome variables, the correlations for the insulin sensitivity measures were generally higher (HOMA2-%S: r=-0.48 to -0.32, ISI: r=-0.48 to -0.33) than for the beta-cell function measures (all r&lt;0.30).</w:t>
      </w:r>
    </w:p>
    <w:p w:rsidR="002C4EE4" w:rsidRDefault="00BA6DB5">
      <w:pPr>
        <w:pStyle w:val="Heading2"/>
      </w:pPr>
      <w:bookmarkStart w:id="76" w:name="generalized-estimating-equation-models"/>
      <w:bookmarkEnd w:id="76"/>
      <w:r>
        <w:t>Generalized estimating equation models</w:t>
      </w:r>
    </w:p>
    <w:p w:rsidR="002C4EE4" w:rsidRDefault="00BA6DB5">
      <w:pPr>
        <w:pStyle w:val="FirstParagraph"/>
      </w:pPr>
      <w:r>
        <w:t xml:space="preserve">There were </w:t>
      </w:r>
      <w:commentRangeStart w:id="77"/>
      <w:r>
        <w:t>141</w:t>
      </w:r>
      <w:commentRangeEnd w:id="77"/>
      <w:r w:rsidR="008B40BD">
        <w:rPr>
          <w:rStyle w:val="CommentReference"/>
        </w:rPr>
        <w:commentReference w:id="77"/>
      </w:r>
      <w:r>
        <w:t xml:space="preserve"> FDR-corrected significant associations in the unadjusted GEE model (see Figure 7) and 88 FDR-corrected significant associations in the adjusted GEE model as shown in Figure 8. The majority of associations with beta-cell function </w:t>
      </w:r>
      <w:r>
        <w:lastRenderedPageBreak/>
        <w:t>measures were attenuated after full model adjustment, while nearly all associations with insulin sensitivity remained significant</w:t>
      </w:r>
      <w:commentRangeStart w:id="78"/>
      <w:r>
        <w:t>.</w:t>
      </w:r>
      <w:commentRangeEnd w:id="78"/>
      <w:r w:rsidR="003B4B27">
        <w:rPr>
          <w:rStyle w:val="CommentReference"/>
        </w:rPr>
        <w:commentReference w:id="78"/>
      </w:r>
      <w:r>
        <w:t xml:space="preserve"> </w:t>
      </w:r>
    </w:p>
    <w:p w:rsidR="002C4EE4" w:rsidRDefault="00BA6DB5">
      <w:pPr>
        <w:pStyle w:val="BodyText"/>
      </w:pPr>
      <w:del w:id="79" w:author="Tony" w:date="2017-01-24T12:09:00Z">
        <w:r w:rsidDel="003B4B27">
          <w:delText>As a</w:delText>
        </w:r>
      </w:del>
      <w:ins w:id="80" w:author="Tony" w:date="2017-01-24T12:10:00Z">
        <w:r w:rsidR="003B4B27">
          <w:t xml:space="preserve"> </w:t>
        </w:r>
      </w:ins>
      <w:ins w:id="81" w:author="Tony" w:date="2017-01-24T12:09:00Z">
        <w:r w:rsidR="003B4B27">
          <w:t>In analyses modeling TAGFA as</w:t>
        </w:r>
      </w:ins>
      <w:r>
        <w:t xml:space="preserve"> concentration</w:t>
      </w:r>
      <w:ins w:id="82" w:author="Tony" w:date="2017-01-24T12:09:00Z">
        <w:r w:rsidR="003B4B27">
          <w:t>s</w:t>
        </w:r>
      </w:ins>
      <w:r>
        <w:t xml:space="preserve">, nearly all TAGFA had a strong negative association on HOMA2-%S and ISI (estimates ranging from -13.7 to -3.6 and -14.7 to -4.4, respectively), and a few had strong negative associations with IGI/IR and ISSI-2 (estimates ranging from -7.4 to -7.3 and -4.1 to -3.4, respectively). </w:t>
      </w:r>
      <w:ins w:id="83" w:author="Tony" w:date="2017-01-24T12:10:00Z">
        <w:r w:rsidR="003B4B27">
          <w:t>In analyses modeling TAGFA as</w:t>
        </w:r>
      </w:ins>
      <w:del w:id="84" w:author="Tony" w:date="2017-01-24T12:10:00Z">
        <w:r w:rsidDel="003B4B27">
          <w:delText>As a</w:delText>
        </w:r>
      </w:del>
      <w:r>
        <w:t xml:space="preserve"> </w:t>
      </w:r>
      <w:proofErr w:type="spellStart"/>
      <w:r>
        <w:t>mol</w:t>
      </w:r>
      <w:proofErr w:type="spellEnd"/>
      <w:r>
        <w:t>%, four TAGFA (14:0, 16:0, 14:1n-7, and 16:1n-7) had negative associations with HOMA2-%S and ISI (between -11.6 to -5.7 and -12.3 to -5.8%, respectively, lower insulin sensitivity for every SD increase in the TAGFA), while several more TAGFA had positive associations with HOMA2-%S and ISI (20:0, 18:1n-9, 20:1n-9, 22:1n-9, 18:2n-6, 20:2n-6, 20:4n-6, and 22:5n-3) predicting between 4.3 to 14.2 and 5.8 to 15.2%, respectively, higher insulin sensitivity for every SD increase in the TAGFA. One TAGFA, 20:2n-</w:t>
      </w:r>
      <w:proofErr w:type="gramStart"/>
      <w:r>
        <w:t>6,</w:t>
      </w:r>
      <w:proofErr w:type="gramEnd"/>
      <w:r>
        <w:t xml:space="preserve"> had a very strong positive association with the insulin sensitivity measures, with a 14.2 to 15.2% higher insulin sensitivity for every SD increase in 20:2n-6.</w:t>
      </w:r>
    </w:p>
    <w:p w:rsidR="002C4EE4" w:rsidRDefault="00BA6DB5">
      <w:pPr>
        <w:pStyle w:val="BodyText"/>
      </w:pPr>
      <w:r>
        <w:t>Both clinically-measured TAG and total TAGFA concentration had very strong negative associations with all outcome variables. There were no significant interactions by time, sex, or ethnicity for any of the TAGFA (data not shown). A tabular presentation of the GEE results is shown in Table 4 for unadjusted models and Table 5 for adjusted models.</w:t>
      </w:r>
    </w:p>
    <w:p w:rsidR="002C4EE4" w:rsidRDefault="00BA6DB5">
      <w:pPr>
        <w:pStyle w:val="Heading2"/>
      </w:pPr>
      <w:bookmarkStart w:id="85" w:name="clustering-of-tagfa-by-metabolic-measure"/>
      <w:bookmarkEnd w:id="85"/>
      <w:r>
        <w:t>Clustering of TAGFA by metabolic measures</w:t>
      </w:r>
    </w:p>
    <w:p w:rsidR="002C4EE4" w:rsidRDefault="00BA6DB5">
      <w:pPr>
        <w:pStyle w:val="FirstParagraph"/>
      </w:pPr>
      <w:commentRangeStart w:id="86"/>
      <w:r>
        <w:t>To</w:t>
      </w:r>
      <w:commentRangeEnd w:id="86"/>
      <w:r w:rsidR="003B4B27">
        <w:rPr>
          <w:rStyle w:val="CommentReference"/>
        </w:rPr>
        <w:commentReference w:id="86"/>
      </w:r>
      <w:r>
        <w:t xml:space="preserve"> </w:t>
      </w:r>
      <w:commentRangeStart w:id="87"/>
      <w:r>
        <w:t>determine which components to use, internal CV showed that the first two components gave the highest amount of explained variance (data not shown)</w:t>
      </w:r>
      <w:commentRangeEnd w:id="87"/>
      <w:r w:rsidR="003B4B27">
        <w:rPr>
          <w:rStyle w:val="CommentReference"/>
        </w:rPr>
        <w:commentReference w:id="87"/>
      </w:r>
      <w:r>
        <w:t xml:space="preserve">. </w:t>
      </w:r>
      <w:commentRangeStart w:id="88"/>
      <w:r>
        <w:t>Confirming the findings from the GEE models, PLS analysis on the beta-cell function measures revealed that there was a low correlation (though significant at p&lt;0.001) between the predicted values and the actual values (r= 0.25 to 0.24), suggesting poor predictability</w:t>
      </w:r>
      <w:commentRangeEnd w:id="88"/>
      <w:r w:rsidR="00EF3851">
        <w:rPr>
          <w:rStyle w:val="CommentReference"/>
        </w:rPr>
        <w:commentReference w:id="88"/>
      </w:r>
      <w:r>
        <w:t>. While the clustering of TAGFA from the PLS results of the beta-cell function measures were similar to the insulin sensitivity measures, only the insulin sensitivity measures are presented given the higher predictive ability.</w:t>
      </w:r>
    </w:p>
    <w:p w:rsidR="002C4EE4" w:rsidRDefault="00BA6DB5">
      <w:pPr>
        <w:pStyle w:val="BodyText"/>
      </w:pPr>
      <w:commentRangeStart w:id="89"/>
      <w:r>
        <w:lastRenderedPageBreak/>
        <w:t>The</w:t>
      </w:r>
      <w:commentRangeEnd w:id="89"/>
      <w:r w:rsidR="00EF3851">
        <w:rPr>
          <w:rStyle w:val="CommentReference"/>
        </w:rPr>
        <w:commentReference w:id="89"/>
      </w:r>
      <w:r>
        <w:t xml:space="preserve"> PLS results for the insulin sensitivity (Figure 9) revealed a clustering of the fatty acids 14:0, 14:1n-7, 16:0, and 16:1n-7. These TAGFA loaded strongly </w:t>
      </w:r>
      <w:commentRangeStart w:id="90"/>
      <w:r>
        <w:t>(meaning the fatty acids fell between the dashed and solid circles)</w:t>
      </w:r>
      <w:commentRangeEnd w:id="90"/>
      <w:r w:rsidR="00EF3851">
        <w:rPr>
          <w:rStyle w:val="CommentReference"/>
        </w:rPr>
        <w:commentReference w:id="90"/>
      </w:r>
      <w:r>
        <w:t xml:space="preserve"> and negatively on HOMA2-%S and ISI, suggesting this cluster of TAGFA tracks together with lower insulin sensitivity. The TAGFA 20:2n-6, 20:5n-3, 22:</w:t>
      </w:r>
      <w:proofErr w:type="gramStart"/>
      <w:r>
        <w:t>5n-3,</w:t>
      </w:r>
      <w:proofErr w:type="gramEnd"/>
      <w:r>
        <w:t xml:space="preserve"> and 22:6n-3 loaded positively on both insulin sensitivity measures. No other TAGFA loaded strongly, the results of which remained after running the PLS model on the </w:t>
      </w:r>
      <w:commentRangeStart w:id="91"/>
      <w:r>
        <w:t>cross-validated testing set</w:t>
      </w:r>
      <w:commentRangeEnd w:id="91"/>
      <w:r w:rsidR="00EF3851">
        <w:rPr>
          <w:rStyle w:val="CommentReference"/>
        </w:rPr>
        <w:commentReference w:id="91"/>
      </w:r>
      <w:r>
        <w:t>. The PLS model for insulin sensitivity had good predictive ability, determined by correlating the predicted outcome values with the actual values (HOMA2-%S: r=0.46, p&lt;0.001; ISI: r=0.39, p&lt;0.001).</w:t>
      </w:r>
    </w:p>
    <w:p w:rsidR="002C4EE4" w:rsidRDefault="00BA6DB5">
      <w:pPr>
        <w:pStyle w:val="Heading1"/>
      </w:pPr>
      <w:bookmarkStart w:id="92" w:name="discussion"/>
      <w:bookmarkEnd w:id="92"/>
      <w:r>
        <w:t>Discussion</w:t>
      </w:r>
    </w:p>
    <w:p w:rsidR="002C4EE4" w:rsidRDefault="00BA6DB5">
      <w:pPr>
        <w:pStyle w:val="Heading2"/>
      </w:pPr>
      <w:bookmarkStart w:id="93" w:name="overall-conclusion"/>
      <w:bookmarkEnd w:id="93"/>
      <w:r>
        <w:t>Overall conclusion</w:t>
      </w:r>
    </w:p>
    <w:p w:rsidR="002C4EE4" w:rsidRDefault="00BA6DB5">
      <w:pPr>
        <w:pStyle w:val="FirstParagraph"/>
      </w:pPr>
      <w:r>
        <w:t xml:space="preserve">We found that in an at-risk for diabetes Canadian population who were mainly female and of European ancestry, the specific TAGFA composition was strongly associated with insulin sensitivity and moderately associated with beta-cell function. In particular, TAGFA </w:t>
      </w:r>
      <w:proofErr w:type="spellStart"/>
      <w:r>
        <w:t>myristic</w:t>
      </w:r>
      <w:proofErr w:type="spellEnd"/>
      <w:r>
        <w:t xml:space="preserve"> acid (14:0), 7-tetradecenoic acid {</w:t>
      </w:r>
      <w:proofErr w:type="gramStart"/>
      <w:r>
        <w:t>{ confirm</w:t>
      </w:r>
      <w:proofErr w:type="gramEnd"/>
      <w:r>
        <w:t xml:space="preserve"> name }} (14:1n-7), palmitic acid (16:0), and </w:t>
      </w:r>
      <w:proofErr w:type="spellStart"/>
      <w:r>
        <w:t>palmitoleic</w:t>
      </w:r>
      <w:proofErr w:type="spellEnd"/>
      <w:r>
        <w:t xml:space="preserve"> acid (16:1n-7) all strongly and negatively predicted lower insulin sensitivity. While most TAGFA were not associated with beta-cell function, two fatty acids, 16:0 and </w:t>
      </w:r>
      <w:commentRangeStart w:id="94"/>
      <w:r>
        <w:t>18:1n-7</w:t>
      </w:r>
      <w:commentRangeEnd w:id="94"/>
      <w:r w:rsidR="0005626A">
        <w:rPr>
          <w:rStyle w:val="CommentReference"/>
        </w:rPr>
        <w:commentReference w:id="94"/>
      </w:r>
      <w:r>
        <w:t xml:space="preserve">, were associated negatively and positively, respectively, with both measures of beta-cell function. We also found that four TAGFA (14:0, 14:1n-7, 16:0, 16:1n-7) clustered together, and that </w:t>
      </w:r>
      <w:del w:id="95" w:author="Tony" w:date="2017-01-24T12:39:00Z">
        <w:r w:rsidDel="0005626A">
          <w:delText xml:space="preserve">also </w:delText>
        </w:r>
      </w:del>
      <w:ins w:id="96" w:author="Tony" w:date="2017-01-24T12:39:00Z">
        <w:r w:rsidR="0005626A">
          <w:t xml:space="preserve">this cluster </w:t>
        </w:r>
      </w:ins>
      <w:r>
        <w:t>strongly predicted lower insulin sensitivity</w:t>
      </w:r>
      <w:commentRangeStart w:id="97"/>
      <w:r>
        <w:t>.</w:t>
      </w:r>
      <w:commentRangeEnd w:id="97"/>
      <w:r w:rsidR="0005626A">
        <w:rPr>
          <w:rStyle w:val="CommentReference"/>
        </w:rPr>
        <w:commentReference w:id="97"/>
      </w:r>
      <w:r>
        <w:t xml:space="preserve"> These four fatty acids are also involved in the </w:t>
      </w:r>
      <w:commentRangeStart w:id="98"/>
      <w:r>
        <w:t xml:space="preserve">DNL </w:t>
      </w:r>
      <w:commentRangeEnd w:id="98"/>
      <w:r w:rsidR="00754C2F">
        <w:rPr>
          <w:rStyle w:val="CommentReference"/>
        </w:rPr>
        <w:commentReference w:id="98"/>
      </w:r>
      <w:r>
        <w:t>of refined and simple carbohydrates. Our results, which are in agreement with the current literature, suggest that higher activity of DNL (potentially through higher intakes of simple carbohydrates) may increase the risk for diabetes, likely through worsening insulin sensitivity.</w:t>
      </w:r>
    </w:p>
    <w:p w:rsidR="002C4EE4" w:rsidRDefault="00BA6DB5">
      <w:pPr>
        <w:pStyle w:val="Heading2"/>
      </w:pPr>
      <w:bookmarkStart w:id="99" w:name="interpretation-and-previous-literature"/>
      <w:bookmarkEnd w:id="99"/>
      <w:r>
        <w:lastRenderedPageBreak/>
        <w:t>Interpretation and previous literature</w:t>
      </w:r>
    </w:p>
    <w:p w:rsidR="002C4EE4" w:rsidRDefault="00BA6DB5">
      <w:pPr>
        <w:pStyle w:val="FirstParagraph"/>
      </w:pPr>
      <w:r>
        <w:t xml:space="preserve">To our knowledge, no longitudinal study </w:t>
      </w:r>
      <w:ins w:id="100" w:author="Tony" w:date="2017-01-24T12:41:00Z">
        <w:r w:rsidR="00754C2F">
          <w:t xml:space="preserve">to date </w:t>
        </w:r>
      </w:ins>
      <w:r>
        <w:t>has examined the role of the composition of the TAGFA fraction on detailed OGTT-derived metabolic measures using advanced {{</w:t>
      </w:r>
      <w:commentRangeStart w:id="101"/>
      <w:r>
        <w:t>another word? appropriate</w:t>
      </w:r>
      <w:commentRangeEnd w:id="101"/>
      <w:r w:rsidR="00754C2F">
        <w:rPr>
          <w:rStyle w:val="CommentReference"/>
        </w:rPr>
        <w:commentReference w:id="101"/>
      </w:r>
      <w:r>
        <w:t xml:space="preserve">?}} statistical techniques designed to maximally utilize the data. Two large prospective studies have been published that had similar research objectives as the present analysis. One was a nested case-control </w:t>
      </w:r>
      <w:del w:id="102" w:author="Tony" w:date="2017-01-24T12:43:00Z">
        <w:r w:rsidDel="00754C2F">
          <w:delText xml:space="preserve">cohort </w:delText>
        </w:r>
      </w:del>
      <w:ins w:id="103" w:author="Tony" w:date="2017-01-24T12:43:00Z">
        <w:r w:rsidR="00754C2F">
          <w:t xml:space="preserve">analysis </w:t>
        </w:r>
      </w:ins>
      <w:r>
        <w:t xml:space="preserve">(n=189 cases and n=189 controls) </w:t>
      </w:r>
      <w:del w:id="104" w:author="Tony" w:date="2017-01-24T12:43:00Z">
        <w:r w:rsidDel="00754C2F">
          <w:delText xml:space="preserve">of </w:delText>
        </w:r>
      </w:del>
      <w:ins w:id="105" w:author="Tony" w:date="2017-01-24T12:43:00Z">
        <w:r w:rsidR="00754C2F">
          <w:t xml:space="preserve">within </w:t>
        </w:r>
      </w:ins>
      <w:r>
        <w:t xml:space="preserve">the Framingham offspring </w:t>
      </w:r>
      <w:del w:id="106" w:author="Tony" w:date="2017-01-24T12:43:00Z">
        <w:r w:rsidDel="00754C2F">
          <w:delText xml:space="preserve">study </w:delText>
        </w:r>
      </w:del>
      <w:ins w:id="107" w:author="Tony" w:date="2017-01-24T12:43:00Z">
        <w:r w:rsidR="00754C2F">
          <w:t xml:space="preserve">cohort </w:t>
        </w:r>
      </w:ins>
      <w:r>
        <w:t xml:space="preserve">(28), which found that TAGFA composition </w:t>
      </w:r>
      <w:commentRangeStart w:id="108"/>
      <w:r>
        <w:t>with</w:t>
      </w:r>
      <w:commentRangeEnd w:id="108"/>
      <w:r w:rsidR="00754C2F">
        <w:rPr>
          <w:rStyle w:val="CommentReference"/>
        </w:rPr>
        <w:commentReference w:id="108"/>
      </w:r>
      <w:r>
        <w:t xml:space="preserve"> a lower carbon chain and </w:t>
      </w:r>
      <w:commentRangeStart w:id="109"/>
      <w:r>
        <w:t xml:space="preserve">less </w:t>
      </w:r>
      <w:commentRangeEnd w:id="109"/>
      <w:r w:rsidR="00754C2F">
        <w:rPr>
          <w:rStyle w:val="CommentReference"/>
        </w:rPr>
        <w:commentReference w:id="109"/>
      </w:r>
      <w:r>
        <w:t>double bonds (e.g. 14:0, 16:0) had a higher risk for diabetes after 12-years</w:t>
      </w:r>
      <w:ins w:id="110" w:author="Tony" w:date="2017-01-24T12:44:00Z">
        <w:r w:rsidR="00754C2F">
          <w:t>,</w:t>
        </w:r>
      </w:ins>
      <w:r>
        <w:t xml:space="preserve"> while higher carbon chain and more double bond TAGFA had a lower risk for diabetes. This pattern of TAGFA with diabetes risk remained the same when they examined HOMA-IR cross-</w:t>
      </w:r>
      <w:proofErr w:type="spellStart"/>
      <w:r>
        <w:t>sectionally</w:t>
      </w:r>
      <w:proofErr w:type="spellEnd"/>
      <w:r>
        <w:t xml:space="preserve"> at the baseline visit. The other study was a prospective cohort of males in Finland (29), </w:t>
      </w:r>
      <w:del w:id="111" w:author="Tony" w:date="2017-01-24T12:45:00Z">
        <w:r w:rsidDel="00754C2F">
          <w:delText xml:space="preserve">of </w:delText>
        </w:r>
      </w:del>
      <w:ins w:id="112" w:author="Tony" w:date="2017-01-24T12:45:00Z">
        <w:r w:rsidR="00754C2F">
          <w:t xml:space="preserve">for </w:t>
        </w:r>
      </w:ins>
      <w:r>
        <w:t xml:space="preserve">which </w:t>
      </w:r>
      <w:del w:id="113" w:author="Tony" w:date="2017-01-24T12:45:00Z">
        <w:r w:rsidDel="00754C2F">
          <w:delText xml:space="preserve">they had </w:delText>
        </w:r>
      </w:del>
      <w:r>
        <w:t>TAGFA</w:t>
      </w:r>
      <w:ins w:id="114" w:author="Tony" w:date="2017-01-24T12:45:00Z">
        <w:r w:rsidR="00754C2F">
          <w:t xml:space="preserve"> data</w:t>
        </w:r>
      </w:ins>
      <w:r>
        <w:t xml:space="preserve"> </w:t>
      </w:r>
      <w:ins w:id="115" w:author="Tony" w:date="2017-01-24T12:45:00Z">
        <w:r w:rsidR="00754C2F">
          <w:t xml:space="preserve">were available for </w:t>
        </w:r>
      </w:ins>
      <w:del w:id="116" w:author="Tony" w:date="2017-01-24T12:45:00Z">
        <w:r w:rsidDel="00754C2F">
          <w:delText xml:space="preserve">data on </w:delText>
        </w:r>
      </w:del>
      <w:r>
        <w:t xml:space="preserve">831 participants after 6-years </w:t>
      </w:r>
      <w:del w:id="117" w:author="Tony" w:date="2017-01-24T12:46:00Z">
        <w:r w:rsidDel="00754C2F">
          <w:delText>from the baseline visit</w:delText>
        </w:r>
      </w:del>
      <w:ins w:id="118" w:author="Tony" w:date="2017-01-24T12:46:00Z">
        <w:r w:rsidR="00754C2F">
          <w:t>of follow-up</w:t>
        </w:r>
      </w:ins>
      <w:r>
        <w:t xml:space="preserve">. This cohort has similar outcomes as </w:t>
      </w:r>
      <w:proofErr w:type="gramStart"/>
      <w:r>
        <w:t>PROMISE,</w:t>
      </w:r>
      <w:proofErr w:type="gramEnd"/>
      <w:r>
        <w:t xml:space="preserve"> however, OGTT data was only available at the 6-year visit. </w:t>
      </w:r>
      <w:commentRangeStart w:id="119"/>
      <w:r>
        <w:t xml:space="preserve">A beta-cell function measure was computed, but only included calculations up to 30 minutes of the OGTT. </w:t>
      </w:r>
      <w:commentRangeEnd w:id="119"/>
      <w:r w:rsidR="00754C2F">
        <w:rPr>
          <w:rStyle w:val="CommentReference"/>
        </w:rPr>
        <w:commentReference w:id="119"/>
      </w:r>
      <w:r>
        <w:t xml:space="preserve">As with our results, they found a larger effect size for insulin sensitivity compared to the beta-cell function. The specific TAGFA that associated with the metabolic measures were similar between studies, particularly with the four DNL fatty acids. </w:t>
      </w:r>
      <w:commentRangeStart w:id="120"/>
      <w:r>
        <w:t>A limitation of the study was the simpler statistical techniques used to analyze the data, which are not able to adequately use the longitudinal and high-dimensional dataset. {</w:t>
      </w:r>
      <w:proofErr w:type="gramStart"/>
      <w:r>
        <w:t>{ Their</w:t>
      </w:r>
      <w:proofErr w:type="gramEnd"/>
      <w:r>
        <w:t xml:space="preserve"> article and methods were ... questionable... }}</w:t>
      </w:r>
      <w:commentRangeEnd w:id="120"/>
      <w:r w:rsidR="00754C2F">
        <w:rPr>
          <w:rStyle w:val="CommentReference"/>
        </w:rPr>
        <w:commentReference w:id="120"/>
      </w:r>
      <w:r>
        <w:t xml:space="preserve"> In another study of a much smaller (n=16) mostly female group (30), the authors report a positive correlation between total esterified (of which TAG make up the majority) 16:0, 16:1n-7, and 18:1n-9 with HOMA-IR, similar as our results except for the 18:1n-9 finding.</w:t>
      </w:r>
    </w:p>
    <w:p w:rsidR="002C4EE4" w:rsidRDefault="00BA6DB5">
      <w:pPr>
        <w:pStyle w:val="BodyText"/>
      </w:pPr>
      <w:r>
        <w:t xml:space="preserve">Previous research has shown that carbohydrate intake increases DNL (31–35). In particular, DNL from refined or simple carbohydrate sources increases the 14 to 16 chain fatty acids as well as the 18 chain TAGFA. Several studies have shown a link </w:t>
      </w:r>
      <w:r>
        <w:lastRenderedPageBreak/>
        <w:t>between higher estimated DNL and an increased risk for metabolic dysfunction (4</w:t>
      </w:r>
      <w:proofErr w:type="gramStart"/>
      <w:r>
        <w:t>,29,36,37</w:t>
      </w:r>
      <w:proofErr w:type="gramEnd"/>
      <w:r>
        <w:t xml:space="preserve">). Our study extends these findings </w:t>
      </w:r>
      <w:del w:id="121" w:author="Tony" w:date="2017-01-24T12:50:00Z">
        <w:r w:rsidDel="0030336D">
          <w:delText xml:space="preserve">on DNL </w:delText>
        </w:r>
      </w:del>
      <w:r>
        <w:t>by showing that TAGFA with 14 to 16 carbons all strongly predicted lower insulin sensitivity. While these fatty acids also had a significant association with beta-cell function, the results were not as strong as with the insulin sensitivity</w:t>
      </w:r>
      <w:commentRangeStart w:id="122"/>
      <w:r>
        <w:t>.</w:t>
      </w:r>
      <w:commentRangeEnd w:id="122"/>
      <w:r w:rsidR="0030336D">
        <w:rPr>
          <w:rStyle w:val="CommentReference"/>
        </w:rPr>
        <w:commentReference w:id="122"/>
      </w:r>
    </w:p>
    <w:p w:rsidR="002C4EE4" w:rsidRDefault="00BA6DB5">
      <w:pPr>
        <w:pStyle w:val="BodyText"/>
      </w:pPr>
      <w:commentRangeStart w:id="123"/>
      <w:r>
        <w:t>T</w:t>
      </w:r>
      <w:commentRangeEnd w:id="123"/>
      <w:r w:rsidR="0030336D">
        <w:rPr>
          <w:rStyle w:val="CommentReference"/>
        </w:rPr>
        <w:commentReference w:id="123"/>
      </w:r>
      <w:r>
        <w:t>he link between higher DNL and increases in specific fatty acids has been examined in several studies. Previous studies that have examined DNL have used markers of estimated DNL, such as the ratio between 18:2n-6 to 16:0 or 16:1n-7 to 16:0 (29</w:t>
      </w:r>
      <w:proofErr w:type="gramStart"/>
      <w:r>
        <w:t>,31,37</w:t>
      </w:r>
      <w:proofErr w:type="gramEnd"/>
      <w:r>
        <w:t xml:space="preserve">). However, there are major limitations to using these ratios as the fatty acids used in their calculation can also be obtained from the diet in addition to being created through DNL (31). A </w:t>
      </w:r>
      <w:commentRangeStart w:id="124"/>
      <w:r>
        <w:t xml:space="preserve">short, small feeding trial </w:t>
      </w:r>
      <w:commentRangeEnd w:id="124"/>
      <w:r w:rsidR="00206BD4">
        <w:rPr>
          <w:rStyle w:val="CommentReference"/>
        </w:rPr>
        <w:commentReference w:id="124"/>
      </w:r>
      <w:r>
        <w:t xml:space="preserve">(n=24) was conducted to identify fatty acids that most accurately reflected DNL, as potential biomarkers (38). The study found that </w:t>
      </w:r>
      <w:proofErr w:type="spellStart"/>
      <w:r>
        <w:t>palmitoleic</w:t>
      </w:r>
      <w:proofErr w:type="spellEnd"/>
      <w:r>
        <w:t xml:space="preserve"> acid (16:1n-7), directly measured DNL using isotopes, and liver fat were all highly correlated with each other (r&gt;0.50), suggesting that 16:1n-7 may be a good biomarker for hepatic DNL. In another small (n=14) feeding trial, meal type (high fat vs low fat) was tested to determine its effect on DNL and TAGFA composition (39). The authors reported that 14:0, 16:0, 16:1, and 18:2 were higher in the low fat (high carbohydrate) group. These fatty acids are similar to the fatty acids we found that clustered together using the PLS analysis, implicating these fatty acids as indicative of a higher carbohydrate diet. A higher carbohydrate diet, particularly </w:t>
      </w:r>
      <w:ins w:id="125" w:author="Tony" w:date="2017-01-25T13:51:00Z">
        <w:r w:rsidR="00206BD4">
          <w:t xml:space="preserve">one </w:t>
        </w:r>
      </w:ins>
      <w:del w:id="126" w:author="Tony" w:date="2017-01-25T13:52:00Z">
        <w:r w:rsidDel="00206BD4">
          <w:delText xml:space="preserve">with </w:delText>
        </w:r>
      </w:del>
      <w:ins w:id="127" w:author="Tony" w:date="2017-01-25T13:52:00Z">
        <w:r w:rsidR="00206BD4">
          <w:t xml:space="preserve">characterized by a predominance of </w:t>
        </w:r>
      </w:ins>
      <w:r>
        <w:t xml:space="preserve">simple carbohydrates, may lead to greater DNL in an attempt to control blood glucose, </w:t>
      </w:r>
      <w:commentRangeStart w:id="128"/>
      <w:r>
        <w:t>i</w:t>
      </w:r>
      <w:commentRangeEnd w:id="128"/>
      <w:r w:rsidR="00206BD4">
        <w:rPr>
          <w:rStyle w:val="CommentReference"/>
        </w:rPr>
        <w:commentReference w:id="128"/>
      </w:r>
      <w:r>
        <w:t>ncreasing hepatic fat stores, and increasing the amount of TAGFA in circulation</w:t>
      </w:r>
      <w:commentRangeStart w:id="129"/>
      <w:r>
        <w:t>.</w:t>
      </w:r>
      <w:commentRangeEnd w:id="129"/>
      <w:r w:rsidR="00206BD4">
        <w:rPr>
          <w:rStyle w:val="CommentReference"/>
        </w:rPr>
        <w:commentReference w:id="129"/>
      </w:r>
      <w:r>
        <w:t xml:space="preserve"> The higher concentration of circulating 14 and 16 carbon fatty acids may then expose tissues to greater </w:t>
      </w:r>
      <w:proofErr w:type="spellStart"/>
      <w:r>
        <w:t>lipotoxicity</w:t>
      </w:r>
      <w:proofErr w:type="spellEnd"/>
      <w:r>
        <w:t>, for instance from palmitic acid (16:0), which is well-known to have harmful effects on tissues (40,41).</w:t>
      </w:r>
    </w:p>
    <w:p w:rsidR="002C4EE4" w:rsidRDefault="00BA6DB5">
      <w:pPr>
        <w:pStyle w:val="BodyText"/>
      </w:pPr>
      <w:r>
        <w:t xml:space="preserve">We found no interaction by time for any of the TAGFA on the metabolic outcomes. Analyzing these biological processes longitudinally is challenging due to the potential feedback mechanisms involved. For instance, while greater DNL may promote muscle insulin resistance, the reverse may also be true (42). Higher insulin </w:t>
      </w:r>
      <w:r>
        <w:lastRenderedPageBreak/>
        <w:t xml:space="preserve">resistance may encourage greater DNL to handle the higher blood glucose. To illustrate this, in a weight loss intervention trial (n=19 with TAGFA data), participants who lost weight over 33 weeks showed higher insulin sensitivity and lower TAGFA composition indicative of lower DNL (less 14:0, 14:1, 16:0, 16:1, </w:t>
      </w:r>
      <w:proofErr w:type="spellStart"/>
      <w:r>
        <w:t>etc</w:t>
      </w:r>
      <w:proofErr w:type="spellEnd"/>
      <w:r>
        <w:t xml:space="preserve">) (43). Given the complex biological mechanisms and feedback loops involved, disentangling whether insulin sensitivity influences TAGFA more strongly than TAGFA influencing insulin sensitivity will require more complicated research designs and analyses. Our own </w:t>
      </w:r>
      <w:commentRangeStart w:id="130"/>
      <w:r>
        <w:t xml:space="preserve">null results </w:t>
      </w:r>
      <w:commentRangeEnd w:id="130"/>
      <w:r w:rsidR="00206BD4">
        <w:rPr>
          <w:rStyle w:val="CommentReference"/>
        </w:rPr>
        <w:commentReference w:id="130"/>
      </w:r>
      <w:r>
        <w:t>on this question may tentatively point to an equally influential feedback mechanism between TAGFA and insulin sensitivity.</w:t>
      </w:r>
    </w:p>
    <w:p w:rsidR="002C4EE4" w:rsidRDefault="00BA6DB5">
      <w:pPr>
        <w:pStyle w:val="BodyText"/>
      </w:pPr>
      <w:proofErr w:type="gramStart"/>
      <w:r>
        <w:t>Serum TAG are</w:t>
      </w:r>
      <w:proofErr w:type="gramEnd"/>
      <w:r>
        <w:t xml:space="preserve"> packaged into lipoproteins, particularly VLDL, by the liver. The sources of fatty acids for TAG production during fasting are stored fatty acids within the liver, circulating NEFA, and through DNL (44). Therefore, the TAGFA composition reflects not just dietary intake but also stored fatty acids from the adipose tissue and the DNL capacity of the individual. During fasting, a large portion of fatty acids bound together as TAG are obtained from circulating NEFA. A study examining this found that NEFA contributed 60-80% of newly synthesized VLDL-TAG during fasting and ~40% during the fed state while dietary fatty acids contributed ~25% to newly synthesized VLDL-TAG (44). In an analysis of the serum NEFA fraction in the PROMISE cohort with the OGTT-derived outcomes (</w:t>
      </w:r>
      <w:commentRangeStart w:id="131"/>
      <w:r>
        <w:t>currently unpublished</w:t>
      </w:r>
      <w:commentRangeEnd w:id="131"/>
      <w:r w:rsidR="00206BD4">
        <w:rPr>
          <w:rStyle w:val="CommentReference"/>
        </w:rPr>
        <w:commentReference w:id="131"/>
      </w:r>
      <w:r>
        <w:t>), we found that higher total NEFA but not the specific composition associated with lower beta-cell function and not with insulin resistance. While NEFA may contribute substantially to the TAG fraction, there may be something unique about the specific composition of the TAGFA fraction that may allow it to enter insulin sensitive tissues more easily than NEFA. It may be that VLDL receptors allow fatty acids to enter these tissue</w:t>
      </w:r>
      <w:ins w:id="132" w:author="Tony" w:date="2017-01-25T13:57:00Z">
        <w:r w:rsidR="00206BD4">
          <w:t>s</w:t>
        </w:r>
      </w:ins>
      <w:r>
        <w:t xml:space="preserve"> more easily than NEFA bound to albumin, or it may be due to the other influences on TAGFA composition such as dietary intake</w:t>
      </w:r>
      <w:commentRangeStart w:id="133"/>
      <w:r>
        <w:t>.</w:t>
      </w:r>
      <w:commentRangeEnd w:id="133"/>
      <w:r w:rsidR="00206BD4">
        <w:rPr>
          <w:rStyle w:val="CommentReference"/>
        </w:rPr>
        <w:commentReference w:id="133"/>
      </w:r>
    </w:p>
    <w:p w:rsidR="002C4EE4" w:rsidRDefault="00BA6DB5">
      <w:pPr>
        <w:pStyle w:val="BodyText"/>
      </w:pPr>
      <w:r>
        <w:t>{</w:t>
      </w:r>
      <w:proofErr w:type="gramStart"/>
      <w:r>
        <w:t>{ Not</w:t>
      </w:r>
      <w:proofErr w:type="gramEnd"/>
      <w:r>
        <w:t xml:space="preserve"> sure about this... Include this? }} As with our previous analysis of the PL fatty acid fraction {{cite}}, we found that cis-</w:t>
      </w:r>
      <w:proofErr w:type="spellStart"/>
      <w:r>
        <w:t>vaccenic</w:t>
      </w:r>
      <w:proofErr w:type="spellEnd"/>
      <w:r>
        <w:t xml:space="preserve"> acid strongly predicted higher insulin sensitivity and beta-cell function. Likewise, in the TAGFA fraction we found a similar association with cis-</w:t>
      </w:r>
      <w:proofErr w:type="spellStart"/>
      <w:r>
        <w:t>vaccenic</w:t>
      </w:r>
      <w:proofErr w:type="spellEnd"/>
      <w:r>
        <w:t xml:space="preserve"> acid. {{</w:t>
      </w:r>
      <w:proofErr w:type="gramStart"/>
      <w:r>
        <w:t>we</w:t>
      </w:r>
      <w:proofErr w:type="gramEnd"/>
      <w:r>
        <w:t xml:space="preserve"> can discuss to include more</w:t>
      </w:r>
      <w:commentRangeStart w:id="134"/>
      <w:r>
        <w:t>}}</w:t>
      </w:r>
      <w:commentRangeEnd w:id="134"/>
      <w:r w:rsidR="00206BD4">
        <w:rPr>
          <w:rStyle w:val="CommentReference"/>
        </w:rPr>
        <w:commentReference w:id="134"/>
      </w:r>
    </w:p>
    <w:p w:rsidR="002C4EE4" w:rsidRDefault="00BA6DB5">
      <w:pPr>
        <w:pStyle w:val="Heading2"/>
      </w:pPr>
      <w:bookmarkStart w:id="135" w:name="limitations"/>
      <w:bookmarkEnd w:id="135"/>
      <w:r>
        <w:lastRenderedPageBreak/>
        <w:t>Limitations</w:t>
      </w:r>
    </w:p>
    <w:p w:rsidR="002C4EE4" w:rsidRDefault="00BA6DB5">
      <w:pPr>
        <w:pStyle w:val="FirstParagraph"/>
      </w:pPr>
      <w:r>
        <w:t>There are a few important limitations to our study. In addition to the observational nature of the cohort, the biology underlying the interaction between TAGFA, insulin secretion, and insulin sensitivity is complex and multifaceted and as such there may be some residual confounding we were unaware of or had not been able to adjust for. However, we have taken extensive, empirically based precautions in identifying potential confounders and mediators through the use of the DAG modeling, relying on previous literature, and through QIC model fit comparison methods.</w:t>
      </w:r>
    </w:p>
    <w:p w:rsidR="002C4EE4" w:rsidRDefault="00BA6DB5">
      <w:pPr>
        <w:pStyle w:val="BodyText"/>
      </w:pPr>
      <w:r>
        <w:t xml:space="preserve">TAGFA were only quantified at the baseline visit and as such we cannot investigate whether there are concomitant changes in TAGFA and the metabolic measures over time. </w:t>
      </w:r>
      <w:commentRangeStart w:id="136"/>
      <w:r>
        <w:t xml:space="preserve">In relation to this limitation, while GEE is well suited to longitudinal datasets, the complex biology and temporal nature of the associations may restrict the ability of GEE to appropriately analyze and interpret the data. </w:t>
      </w:r>
      <w:commentRangeEnd w:id="136"/>
      <w:r w:rsidR="00E50194">
        <w:rPr>
          <w:rStyle w:val="CommentReference"/>
        </w:rPr>
        <w:commentReference w:id="136"/>
      </w:r>
      <w:r>
        <w:t>However, to maximize the potential of GEE, we used the model to infer that a given value of TAGFA could predict values of insulin sensitivity or beta-cell function over a 6 year period. This in our view is a strength of our analysis, as it reduces the chance of reverse causality given the tight integration of the glucose and fatty acid metabolism pathways, as well as maximizes the specific usage of the GEE modeling.</w:t>
      </w:r>
    </w:p>
    <w:p w:rsidR="002C4EE4" w:rsidRDefault="00BA6DB5">
      <w:pPr>
        <w:pStyle w:val="BodyText"/>
      </w:pPr>
      <w:r>
        <w:t xml:space="preserve">PLS is a well-established technique for constructing predictive models of high dimensionality data structures (i.e. fatty acid composition), however a limitation is that the initial models analyzed through PLS and the final computed scores are not able to control for potential confounders and other effect modifiers. </w:t>
      </w:r>
      <w:commentRangeStart w:id="137"/>
      <w:r>
        <w:t>Likewise, PLS is not able to handle longitudinal data so only the baseline visit was used in the PLS analysis.</w:t>
      </w:r>
      <w:commentRangeEnd w:id="137"/>
      <w:r w:rsidR="00E50194">
        <w:rPr>
          <w:rStyle w:val="CommentReference"/>
        </w:rPr>
        <w:commentReference w:id="137"/>
      </w:r>
      <w:r>
        <w:t xml:space="preserve"> In light of these limitations, we still observe concordant results between the PLS and GEE analyses.</w:t>
      </w:r>
    </w:p>
    <w:p w:rsidR="002C4EE4" w:rsidRDefault="00BA6DB5">
      <w:pPr>
        <w:pStyle w:val="BodyText"/>
      </w:pPr>
      <w:r>
        <w:t xml:space="preserve">Even with these limitations, our study has several notable strengths, including the longitudinal design and the rigorous statistical techniques and methods applied in analyzing the data. These statistical techniques take advantage of the longitudinal data to allow appropriate investigation of temporal relationships and are able to </w:t>
      </w:r>
      <w:r>
        <w:lastRenderedPageBreak/>
        <w:t xml:space="preserve">handle the multivariate nature of the data. Lastly, our cohort contains highly detailed and comprehensive variable measurements at each collection visit, as well as having both concentration and </w:t>
      </w:r>
      <w:proofErr w:type="spellStart"/>
      <w:r>
        <w:t>mol</w:t>
      </w:r>
      <w:proofErr w:type="spellEnd"/>
      <w:r>
        <w:t>% data for the fatty acids.</w:t>
      </w:r>
    </w:p>
    <w:p w:rsidR="002C4EE4" w:rsidRDefault="00BA6DB5">
      <w:pPr>
        <w:pStyle w:val="Heading2"/>
      </w:pPr>
      <w:bookmarkStart w:id="138" w:name="final-conclusion"/>
      <w:bookmarkEnd w:id="138"/>
      <w:r>
        <w:t>Final conclusion</w:t>
      </w:r>
    </w:p>
    <w:p w:rsidR="002C4EE4" w:rsidRDefault="00BA6DB5">
      <w:pPr>
        <w:pStyle w:val="FirstParagraph"/>
      </w:pPr>
      <w:r>
        <w:t xml:space="preserve">In conclusion, we found that a TAGFA composition indicative of higher DNL (containing higher 14:0, 14:1n-7, 16:0, and 16:1n-7) associated strongly </w:t>
      </w:r>
      <w:ins w:id="139" w:author="Tony" w:date="2017-01-25T14:06:00Z">
        <w:r w:rsidR="00E50194">
          <w:t xml:space="preserve">with </w:t>
        </w:r>
      </w:ins>
      <w:r>
        <w:t>lower insulin sensitivity and moderately with lower beta-cell function. The fatty acids that clustered together represent fatty acids created from DNL, which is characteristic of higher simple carbohydrate (e.g. added sugar) intake. Our results, which are congruent with current evidence, suggest that higher DNL</w:t>
      </w:r>
      <w:ins w:id="140" w:author="Tony" w:date="2017-01-25T14:06:00Z">
        <w:r w:rsidR="00E50194">
          <w:t>,</w:t>
        </w:r>
      </w:ins>
      <w:r>
        <w:t xml:space="preserve"> likely due to greater intake of simple or refined </w:t>
      </w:r>
      <w:proofErr w:type="gramStart"/>
      <w:r>
        <w:t xml:space="preserve">carbohydrates </w:t>
      </w:r>
      <w:ins w:id="141" w:author="Tony" w:date="2017-01-25T14:06:00Z">
        <w:r w:rsidR="00E50194">
          <w:t>,</w:t>
        </w:r>
      </w:ins>
      <w:r>
        <w:t>may</w:t>
      </w:r>
      <w:proofErr w:type="gramEnd"/>
      <w:r>
        <w:t xml:space="preserve"> increase the risk of diabetes through worsening of insulin sensitivity.</w:t>
      </w:r>
    </w:p>
    <w:p w:rsidR="002C4EE4" w:rsidRDefault="00BA6DB5">
      <w:pPr>
        <w:pStyle w:val="Heading1"/>
      </w:pPr>
      <w:bookmarkStart w:id="142" w:name="acknowledgements"/>
      <w:bookmarkEnd w:id="142"/>
      <w:r>
        <w:t>Acknowledgements</w:t>
      </w:r>
    </w:p>
    <w:p w:rsidR="002C4EE4" w:rsidRDefault="00BA6DB5">
      <w:pPr>
        <w:pStyle w:val="FirstParagraph"/>
      </w:pPr>
      <w:r>
        <w:t xml:space="preserve">The authors thank Jan </w:t>
      </w:r>
      <w:proofErr w:type="spellStart"/>
      <w:r>
        <w:t>Neuman</w:t>
      </w:r>
      <w:proofErr w:type="spellEnd"/>
      <w:r>
        <w:t xml:space="preserve">, Paula Van Nostrand, Stella Kink, </w:t>
      </w:r>
      <w:ins w:id="143" w:author="Tony" w:date="2017-01-25T14:07:00Z">
        <w:r w:rsidR="00F03F40">
          <w:t xml:space="preserve">Nicole Rubio </w:t>
        </w:r>
      </w:ins>
      <w:bookmarkStart w:id="144" w:name="_GoBack"/>
      <w:bookmarkEnd w:id="144"/>
      <w:r>
        <w:t xml:space="preserve">and Annette Barnie of the Leadership Sinai Centre for Diabetes, Mount Sinai Hospital, Toronto, Canada and Sheila Porter and Mauricio Marin of the Centre for Studies in Family Medicine, University of Western Ontario, </w:t>
      </w:r>
      <w:proofErr w:type="gramStart"/>
      <w:r>
        <w:t>London</w:t>
      </w:r>
      <w:proofErr w:type="gramEnd"/>
      <w:r>
        <w:t>, Canada for their expert technical assistance and dedication in their work for PROMISE.</w:t>
      </w:r>
    </w:p>
    <w:p w:rsidR="002C4EE4" w:rsidRDefault="00BA6DB5">
      <w:pPr>
        <w:pStyle w:val="Heading2"/>
      </w:pPr>
      <w:bookmarkStart w:id="145" w:name="funding"/>
      <w:bookmarkEnd w:id="145"/>
      <w:r>
        <w:t>Funding</w:t>
      </w:r>
    </w:p>
    <w:p w:rsidR="002C4EE4" w:rsidRDefault="00BA6DB5">
      <w:pPr>
        <w:pStyle w:val="FirstParagraph"/>
      </w:pPr>
      <w:r>
        <w:t xml:space="preserve">This study was supported by grants from the Canadian Diabetes Association (CDA), the Canadian Institutes for Health Research, and the University of Toronto Banting and Best Diabetes Centre; LWJ is supported by a CDA Doctoral Student Research Award; RR is supported by a Heart and Stroke Foundation of Ontario Mid-Career Investigator Award {{confirm}}; SBH holds the CDA Chair in National Diabetes Management and the Ian </w:t>
      </w:r>
      <w:proofErr w:type="spellStart"/>
      <w:r>
        <w:t>McWhinney</w:t>
      </w:r>
      <w:proofErr w:type="spellEnd"/>
      <w:r>
        <w:t xml:space="preserve"> Chair of Family Medicine Studies at the University of Western Ontario {{confirm}}; RBP holds a Tier II Canada Research </w:t>
      </w:r>
      <w:r>
        <w:lastRenderedPageBreak/>
        <w:t>Chair in Brain Lipid Metabolism; AJH holds a Tier II Canada Research Chair in Diabetes Epidemiology.</w:t>
      </w:r>
    </w:p>
    <w:p w:rsidR="002C4EE4" w:rsidRDefault="00BA6DB5">
      <w:pPr>
        <w:pStyle w:val="Heading2"/>
      </w:pPr>
      <w:bookmarkStart w:id="146" w:name="conflicts-of-interest"/>
      <w:bookmarkEnd w:id="146"/>
      <w:r>
        <w:t>Conflicts of interest</w:t>
      </w:r>
    </w:p>
    <w:p w:rsidR="002C4EE4" w:rsidRDefault="00BA6DB5">
      <w:pPr>
        <w:pStyle w:val="FirstParagraph"/>
      </w:pPr>
      <w:r>
        <w:t>The authors report no potential conflicts of interest relevant to this study.</w:t>
      </w:r>
    </w:p>
    <w:p w:rsidR="002C4EE4" w:rsidRDefault="00BA6DB5">
      <w:pPr>
        <w:pStyle w:val="Heading2"/>
      </w:pPr>
      <w:bookmarkStart w:id="147" w:name="contribution-statement"/>
      <w:bookmarkEnd w:id="147"/>
      <w:r>
        <w:t>Contribution statement</w:t>
      </w:r>
    </w:p>
    <w:p w:rsidR="002C4EE4" w:rsidRDefault="00BA6DB5">
      <w:pPr>
        <w:pStyle w:val="FirstParagraph"/>
      </w:pPr>
      <w:r>
        <w:t>The authors had the following responsibility: LWJ conducted research, analyzed data, and wrote the paper; RR, ZL, and SBH designed research, conducted research, and provided essential materials (infrastructure and clinical resources); RR, SBH, RPB, and AG provided intellectual feedback on the paper; RPB conducted research, provided essential reagents and materials; AJH designed research, assisted with interpretation, and provided intellectual feedback on all versions of the paper; LWJ and AJH had primary responsibility for final content. All authors read and approved the final manuscript.</w:t>
      </w:r>
    </w:p>
    <w:p w:rsidR="002C4EE4" w:rsidRDefault="00BA6DB5">
      <w:pPr>
        <w:pStyle w:val="BodyText"/>
      </w:pPr>
      <w:r>
        <w:t>{{Bernie?}}</w:t>
      </w:r>
    </w:p>
    <w:p w:rsidR="002C4EE4" w:rsidRDefault="00BA6DB5">
      <w:pPr>
        <w:pStyle w:val="Heading1"/>
      </w:pPr>
      <w:bookmarkStart w:id="148" w:name="tables"/>
      <w:bookmarkEnd w:id="148"/>
      <w:commentRangeStart w:id="149"/>
      <w:r>
        <w:t>Tables</w:t>
      </w:r>
      <w:commentRangeEnd w:id="149"/>
      <w:r w:rsidR="007F2792">
        <w:rPr>
          <w:rStyle w:val="CommentReference"/>
          <w:rFonts w:ascii="Cambria" w:hAnsi="Cambria"/>
          <w:b w:val="0"/>
          <w:bCs w:val="0"/>
        </w:rPr>
        <w:commentReference w:id="149"/>
      </w:r>
    </w:p>
    <w:p w:rsidR="002C4EE4" w:rsidRDefault="00BA6DB5">
      <w:pPr>
        <w:pStyle w:val="TableCaption"/>
      </w:pPr>
      <w:commentRangeStart w:id="150"/>
      <w:proofErr w:type="gramStart"/>
      <w:r>
        <w:t>Table 2</w:t>
      </w:r>
      <w:commentRangeEnd w:id="150"/>
      <w:r w:rsidR="007F2792">
        <w:rPr>
          <w:rStyle w:val="CommentReference"/>
          <w:rFonts w:cs="Times New Roman"/>
          <w:iCs w:val="0"/>
        </w:rPr>
        <w:commentReference w:id="150"/>
      </w:r>
      <w:r>
        <w:t>: Basic characteristics of PROMISE participants at each of the 3 clinic visits.</w:t>
      </w:r>
      <w:proofErr w:type="gramEnd"/>
    </w:p>
    <w:tbl>
      <w:tblPr>
        <w:tblW w:w="8640" w:type="dxa"/>
        <w:tblBorders>
          <w:bottom w:val="single" w:sz="6" w:space="0" w:color="000001"/>
          <w:insideH w:val="single" w:sz="6" w:space="0" w:color="000001"/>
        </w:tblBorders>
        <w:tblLook w:val="07E0" w:firstRow="1" w:lastRow="1" w:firstColumn="1" w:lastColumn="1" w:noHBand="1" w:noVBand="1"/>
      </w:tblPr>
      <w:tblGrid>
        <w:gridCol w:w="2160"/>
        <w:gridCol w:w="2160"/>
        <w:gridCol w:w="2160"/>
        <w:gridCol w:w="2160"/>
      </w:tblGrid>
      <w:tr w:rsidR="002C4EE4">
        <w:tc>
          <w:tcPr>
            <w:tcW w:w="2159" w:type="dxa"/>
            <w:tcBorders>
              <w:bottom w:val="single" w:sz="6" w:space="0" w:color="000001"/>
            </w:tcBorders>
            <w:shd w:val="clear" w:color="auto" w:fill="auto"/>
            <w:vAlign w:val="bottom"/>
          </w:tcPr>
          <w:p w:rsidR="002C4EE4" w:rsidRDefault="00BA6DB5">
            <w:pPr>
              <w:pStyle w:val="Compact"/>
            </w:pPr>
            <w:r>
              <w:t>Measure</w:t>
            </w:r>
          </w:p>
        </w:tc>
        <w:tc>
          <w:tcPr>
            <w:tcW w:w="2160" w:type="dxa"/>
            <w:tcBorders>
              <w:bottom w:val="single" w:sz="6" w:space="0" w:color="000001"/>
            </w:tcBorders>
            <w:shd w:val="clear" w:color="auto" w:fill="auto"/>
            <w:vAlign w:val="bottom"/>
          </w:tcPr>
          <w:p w:rsidR="002C4EE4" w:rsidRDefault="00BA6DB5">
            <w:pPr>
              <w:pStyle w:val="Compact"/>
              <w:jc w:val="center"/>
            </w:pPr>
            <w:r>
              <w:t>Baseline</w:t>
            </w:r>
          </w:p>
        </w:tc>
        <w:tc>
          <w:tcPr>
            <w:tcW w:w="2160" w:type="dxa"/>
            <w:tcBorders>
              <w:bottom w:val="single" w:sz="6" w:space="0" w:color="000001"/>
            </w:tcBorders>
            <w:shd w:val="clear" w:color="auto" w:fill="auto"/>
            <w:vAlign w:val="bottom"/>
          </w:tcPr>
          <w:p w:rsidR="002C4EE4" w:rsidRDefault="00BA6DB5">
            <w:pPr>
              <w:pStyle w:val="Compact"/>
              <w:jc w:val="center"/>
            </w:pPr>
            <w:r>
              <w:t>3-yr</w:t>
            </w:r>
          </w:p>
        </w:tc>
        <w:tc>
          <w:tcPr>
            <w:tcW w:w="2160" w:type="dxa"/>
            <w:tcBorders>
              <w:bottom w:val="single" w:sz="6" w:space="0" w:color="000001"/>
            </w:tcBorders>
            <w:shd w:val="clear" w:color="auto" w:fill="auto"/>
            <w:vAlign w:val="bottom"/>
          </w:tcPr>
          <w:p w:rsidR="002C4EE4" w:rsidRDefault="00BA6DB5">
            <w:pPr>
              <w:pStyle w:val="Compact"/>
              <w:jc w:val="center"/>
            </w:pPr>
            <w:r>
              <w:t>6-yr</w:t>
            </w:r>
          </w:p>
        </w:tc>
      </w:tr>
      <w:tr w:rsidR="002C4EE4">
        <w:tc>
          <w:tcPr>
            <w:tcW w:w="2159" w:type="dxa"/>
            <w:shd w:val="clear" w:color="auto" w:fill="auto"/>
          </w:tcPr>
          <w:p w:rsidR="002C4EE4" w:rsidRDefault="00BA6DB5">
            <w:pPr>
              <w:pStyle w:val="Compact"/>
            </w:pPr>
            <w:r>
              <w:t>HOMA2-%S</w:t>
            </w:r>
          </w:p>
        </w:tc>
        <w:tc>
          <w:tcPr>
            <w:tcW w:w="2160" w:type="dxa"/>
            <w:shd w:val="clear" w:color="auto" w:fill="auto"/>
          </w:tcPr>
          <w:p w:rsidR="002C4EE4" w:rsidRDefault="00BA6DB5">
            <w:pPr>
              <w:pStyle w:val="Compact"/>
              <w:jc w:val="center"/>
            </w:pPr>
            <w:r>
              <w:t>88.8 (54.2-136.7)</w:t>
            </w:r>
          </w:p>
        </w:tc>
        <w:tc>
          <w:tcPr>
            <w:tcW w:w="2160" w:type="dxa"/>
            <w:shd w:val="clear" w:color="auto" w:fill="auto"/>
          </w:tcPr>
          <w:p w:rsidR="002C4EE4" w:rsidRDefault="00BA6DB5">
            <w:pPr>
              <w:pStyle w:val="Compact"/>
              <w:jc w:val="center"/>
            </w:pPr>
            <w:r>
              <w:t>76.8 (49.1-121.8)</w:t>
            </w:r>
          </w:p>
        </w:tc>
        <w:tc>
          <w:tcPr>
            <w:tcW w:w="2160" w:type="dxa"/>
            <w:shd w:val="clear" w:color="auto" w:fill="auto"/>
          </w:tcPr>
          <w:p w:rsidR="002C4EE4" w:rsidRDefault="00BA6DB5">
            <w:pPr>
              <w:pStyle w:val="Compact"/>
              <w:jc w:val="center"/>
            </w:pPr>
            <w:r>
              <w:t>73.7 (49.5-110.1)</w:t>
            </w:r>
          </w:p>
        </w:tc>
      </w:tr>
      <w:tr w:rsidR="002C4EE4">
        <w:tc>
          <w:tcPr>
            <w:tcW w:w="2159" w:type="dxa"/>
            <w:shd w:val="clear" w:color="auto" w:fill="auto"/>
          </w:tcPr>
          <w:p w:rsidR="002C4EE4" w:rsidRDefault="00BA6DB5">
            <w:pPr>
              <w:pStyle w:val="Compact"/>
            </w:pPr>
            <w:r>
              <w:t>ISI</w:t>
            </w:r>
          </w:p>
        </w:tc>
        <w:tc>
          <w:tcPr>
            <w:tcW w:w="2160" w:type="dxa"/>
            <w:shd w:val="clear" w:color="auto" w:fill="auto"/>
          </w:tcPr>
          <w:p w:rsidR="002C4EE4" w:rsidRDefault="00BA6DB5">
            <w:pPr>
              <w:pStyle w:val="Compact"/>
              <w:jc w:val="center"/>
            </w:pPr>
            <w:r>
              <w:t>13.6 (8.7-21.8)</w:t>
            </w:r>
          </w:p>
        </w:tc>
        <w:tc>
          <w:tcPr>
            <w:tcW w:w="2160" w:type="dxa"/>
            <w:shd w:val="clear" w:color="auto" w:fill="auto"/>
          </w:tcPr>
          <w:p w:rsidR="002C4EE4" w:rsidRDefault="00BA6DB5">
            <w:pPr>
              <w:pStyle w:val="Compact"/>
              <w:jc w:val="center"/>
            </w:pPr>
            <w:r>
              <w:t>11.6 (6.9-19.1)</w:t>
            </w:r>
          </w:p>
        </w:tc>
        <w:tc>
          <w:tcPr>
            <w:tcW w:w="2160" w:type="dxa"/>
            <w:shd w:val="clear" w:color="auto" w:fill="auto"/>
          </w:tcPr>
          <w:p w:rsidR="002C4EE4" w:rsidRDefault="00BA6DB5">
            <w:pPr>
              <w:pStyle w:val="Compact"/>
              <w:jc w:val="center"/>
            </w:pPr>
            <w:r>
              <w:t>11.6 (7.5-17.5)</w:t>
            </w:r>
          </w:p>
        </w:tc>
      </w:tr>
      <w:tr w:rsidR="002C4EE4">
        <w:tc>
          <w:tcPr>
            <w:tcW w:w="2159" w:type="dxa"/>
            <w:shd w:val="clear" w:color="auto" w:fill="auto"/>
          </w:tcPr>
          <w:p w:rsidR="002C4EE4" w:rsidRDefault="00BA6DB5">
            <w:pPr>
              <w:pStyle w:val="Compact"/>
            </w:pPr>
            <w:r>
              <w:t>IGI/IR</w:t>
            </w:r>
          </w:p>
        </w:tc>
        <w:tc>
          <w:tcPr>
            <w:tcW w:w="2160" w:type="dxa"/>
            <w:shd w:val="clear" w:color="auto" w:fill="auto"/>
          </w:tcPr>
          <w:p w:rsidR="002C4EE4" w:rsidRDefault="00BA6DB5">
            <w:pPr>
              <w:pStyle w:val="Compact"/>
              <w:jc w:val="center"/>
            </w:pPr>
            <w:r>
              <w:t>7.1 (4.2-10.6)</w:t>
            </w:r>
          </w:p>
        </w:tc>
        <w:tc>
          <w:tcPr>
            <w:tcW w:w="2160" w:type="dxa"/>
            <w:shd w:val="clear" w:color="auto" w:fill="auto"/>
          </w:tcPr>
          <w:p w:rsidR="002C4EE4" w:rsidRDefault="00BA6DB5">
            <w:pPr>
              <w:pStyle w:val="Compact"/>
              <w:jc w:val="center"/>
            </w:pPr>
            <w:r>
              <w:t>5.6 (3.6-9.8)</w:t>
            </w:r>
          </w:p>
        </w:tc>
        <w:tc>
          <w:tcPr>
            <w:tcW w:w="2160" w:type="dxa"/>
            <w:shd w:val="clear" w:color="auto" w:fill="auto"/>
          </w:tcPr>
          <w:p w:rsidR="002C4EE4" w:rsidRDefault="00BA6DB5">
            <w:pPr>
              <w:pStyle w:val="Compact"/>
              <w:jc w:val="center"/>
            </w:pPr>
            <w:r>
              <w:t>5.6 (3.5-9.0)</w:t>
            </w:r>
          </w:p>
        </w:tc>
      </w:tr>
      <w:tr w:rsidR="002C4EE4">
        <w:tc>
          <w:tcPr>
            <w:tcW w:w="2159" w:type="dxa"/>
            <w:shd w:val="clear" w:color="auto" w:fill="auto"/>
          </w:tcPr>
          <w:p w:rsidR="002C4EE4" w:rsidRDefault="00BA6DB5">
            <w:pPr>
              <w:pStyle w:val="Compact"/>
            </w:pPr>
            <w:r>
              <w:t>ISSI-2</w:t>
            </w:r>
          </w:p>
        </w:tc>
        <w:tc>
          <w:tcPr>
            <w:tcW w:w="2160" w:type="dxa"/>
            <w:shd w:val="clear" w:color="auto" w:fill="auto"/>
          </w:tcPr>
          <w:p w:rsidR="002C4EE4" w:rsidRDefault="00BA6DB5">
            <w:pPr>
              <w:pStyle w:val="Compact"/>
              <w:jc w:val="center"/>
            </w:pPr>
            <w:r>
              <w:t>727.5 (570.0-922.5)</w:t>
            </w:r>
          </w:p>
        </w:tc>
        <w:tc>
          <w:tcPr>
            <w:tcW w:w="2160" w:type="dxa"/>
            <w:shd w:val="clear" w:color="auto" w:fill="auto"/>
          </w:tcPr>
          <w:p w:rsidR="002C4EE4" w:rsidRDefault="00BA6DB5">
            <w:pPr>
              <w:pStyle w:val="Compact"/>
              <w:jc w:val="center"/>
            </w:pPr>
            <w:r>
              <w:t>613.4 (493.9-836.7)</w:t>
            </w:r>
          </w:p>
        </w:tc>
        <w:tc>
          <w:tcPr>
            <w:tcW w:w="2160" w:type="dxa"/>
            <w:shd w:val="clear" w:color="auto" w:fill="auto"/>
          </w:tcPr>
          <w:p w:rsidR="002C4EE4" w:rsidRDefault="00BA6DB5">
            <w:pPr>
              <w:pStyle w:val="Compact"/>
              <w:jc w:val="center"/>
            </w:pPr>
            <w:r>
              <w:t>622.5 (472.5-810.3)</w:t>
            </w:r>
          </w:p>
        </w:tc>
      </w:tr>
      <w:tr w:rsidR="002C4EE4">
        <w:tc>
          <w:tcPr>
            <w:tcW w:w="2159" w:type="dxa"/>
            <w:shd w:val="clear" w:color="auto" w:fill="auto"/>
          </w:tcPr>
          <w:p w:rsidR="002C4EE4" w:rsidRDefault="00BA6DB5">
            <w:pPr>
              <w:pStyle w:val="Compact"/>
            </w:pPr>
            <w:r>
              <w:t>ALT (U/L)</w:t>
            </w:r>
          </w:p>
        </w:tc>
        <w:tc>
          <w:tcPr>
            <w:tcW w:w="2160" w:type="dxa"/>
            <w:shd w:val="clear" w:color="auto" w:fill="auto"/>
          </w:tcPr>
          <w:p w:rsidR="002C4EE4" w:rsidRDefault="00BA6DB5">
            <w:pPr>
              <w:pStyle w:val="Compact"/>
              <w:jc w:val="center"/>
            </w:pPr>
            <w:r>
              <w:t>29.6 (16.0)</w:t>
            </w:r>
          </w:p>
        </w:tc>
        <w:tc>
          <w:tcPr>
            <w:tcW w:w="2160" w:type="dxa"/>
            <w:shd w:val="clear" w:color="auto" w:fill="auto"/>
          </w:tcPr>
          <w:p w:rsidR="002C4EE4" w:rsidRDefault="00BA6DB5">
            <w:pPr>
              <w:pStyle w:val="Compact"/>
              <w:jc w:val="center"/>
            </w:pPr>
            <w:r>
              <w:t>28.4 (19.5)</w:t>
            </w:r>
          </w:p>
        </w:tc>
        <w:tc>
          <w:tcPr>
            <w:tcW w:w="2160" w:type="dxa"/>
            <w:shd w:val="clear" w:color="auto" w:fill="auto"/>
          </w:tcPr>
          <w:p w:rsidR="002C4EE4" w:rsidRDefault="00BA6DB5">
            <w:pPr>
              <w:pStyle w:val="Compact"/>
              <w:jc w:val="center"/>
            </w:pPr>
            <w:r>
              <w:t>25.9 (16.9)</w:t>
            </w:r>
          </w:p>
        </w:tc>
      </w:tr>
      <w:tr w:rsidR="002C4EE4">
        <w:tc>
          <w:tcPr>
            <w:tcW w:w="2159" w:type="dxa"/>
            <w:shd w:val="clear" w:color="auto" w:fill="auto"/>
          </w:tcPr>
          <w:p w:rsidR="002C4EE4" w:rsidRDefault="00BA6DB5">
            <w:pPr>
              <w:pStyle w:val="Compact"/>
            </w:pPr>
            <w:r>
              <w:t>TAG (</w:t>
            </w:r>
            <w:proofErr w:type="spellStart"/>
            <w:r>
              <w:t>mmol</w:t>
            </w:r>
            <w:proofErr w:type="spellEnd"/>
            <w:r>
              <w:t>/L)</w:t>
            </w:r>
          </w:p>
        </w:tc>
        <w:tc>
          <w:tcPr>
            <w:tcW w:w="2160" w:type="dxa"/>
            <w:shd w:val="clear" w:color="auto" w:fill="auto"/>
          </w:tcPr>
          <w:p w:rsidR="002C4EE4" w:rsidRDefault="00BA6DB5">
            <w:pPr>
              <w:pStyle w:val="Compact"/>
              <w:jc w:val="center"/>
            </w:pPr>
            <w:r>
              <w:t>1.5 (0.8)</w:t>
            </w:r>
          </w:p>
        </w:tc>
        <w:tc>
          <w:tcPr>
            <w:tcW w:w="2160" w:type="dxa"/>
            <w:shd w:val="clear" w:color="auto" w:fill="auto"/>
          </w:tcPr>
          <w:p w:rsidR="002C4EE4" w:rsidRDefault="00BA6DB5">
            <w:pPr>
              <w:pStyle w:val="Compact"/>
              <w:jc w:val="center"/>
            </w:pPr>
            <w:r>
              <w:t>1.4 (0.8)</w:t>
            </w:r>
          </w:p>
        </w:tc>
        <w:tc>
          <w:tcPr>
            <w:tcW w:w="2160" w:type="dxa"/>
            <w:shd w:val="clear" w:color="auto" w:fill="auto"/>
          </w:tcPr>
          <w:p w:rsidR="002C4EE4" w:rsidRDefault="00BA6DB5">
            <w:pPr>
              <w:pStyle w:val="Compact"/>
              <w:jc w:val="center"/>
            </w:pPr>
            <w:r>
              <w:t>1.4 (0.7)</w:t>
            </w:r>
          </w:p>
        </w:tc>
      </w:tr>
      <w:tr w:rsidR="002C4EE4">
        <w:tc>
          <w:tcPr>
            <w:tcW w:w="2159" w:type="dxa"/>
            <w:shd w:val="clear" w:color="auto" w:fill="auto"/>
          </w:tcPr>
          <w:p w:rsidR="002C4EE4" w:rsidRDefault="00BA6DB5">
            <w:pPr>
              <w:pStyle w:val="Compact"/>
            </w:pPr>
            <w:proofErr w:type="spellStart"/>
            <w:r>
              <w:lastRenderedPageBreak/>
              <w:t>Chol</w:t>
            </w:r>
            <w:proofErr w:type="spellEnd"/>
            <w:r>
              <w:t xml:space="preserve"> (</w:t>
            </w:r>
            <w:proofErr w:type="spellStart"/>
            <w:r>
              <w:t>mmol</w:t>
            </w:r>
            <w:proofErr w:type="spellEnd"/>
            <w:r>
              <w:t>/L)</w:t>
            </w:r>
          </w:p>
        </w:tc>
        <w:tc>
          <w:tcPr>
            <w:tcW w:w="2160" w:type="dxa"/>
            <w:shd w:val="clear" w:color="auto" w:fill="auto"/>
          </w:tcPr>
          <w:p w:rsidR="002C4EE4" w:rsidRDefault="00BA6DB5">
            <w:pPr>
              <w:pStyle w:val="Compact"/>
              <w:jc w:val="center"/>
            </w:pPr>
            <w:r>
              <w:t>5.2 (0.9)</w:t>
            </w:r>
          </w:p>
        </w:tc>
        <w:tc>
          <w:tcPr>
            <w:tcW w:w="2160" w:type="dxa"/>
            <w:shd w:val="clear" w:color="auto" w:fill="auto"/>
          </w:tcPr>
          <w:p w:rsidR="002C4EE4" w:rsidRDefault="00BA6DB5">
            <w:pPr>
              <w:pStyle w:val="Compact"/>
              <w:jc w:val="center"/>
            </w:pPr>
            <w:r>
              <w:t>5.1 (1.0)</w:t>
            </w:r>
          </w:p>
        </w:tc>
        <w:tc>
          <w:tcPr>
            <w:tcW w:w="2160" w:type="dxa"/>
            <w:shd w:val="clear" w:color="auto" w:fill="auto"/>
          </w:tcPr>
          <w:p w:rsidR="002C4EE4" w:rsidRDefault="00BA6DB5">
            <w:pPr>
              <w:pStyle w:val="Compact"/>
              <w:jc w:val="center"/>
            </w:pPr>
            <w:r>
              <w:t>5.1 (0.9)</w:t>
            </w:r>
          </w:p>
        </w:tc>
      </w:tr>
      <w:tr w:rsidR="002C4EE4">
        <w:tc>
          <w:tcPr>
            <w:tcW w:w="2159" w:type="dxa"/>
            <w:shd w:val="clear" w:color="auto" w:fill="auto"/>
          </w:tcPr>
          <w:p w:rsidR="002C4EE4" w:rsidRDefault="00BA6DB5">
            <w:pPr>
              <w:pStyle w:val="Compact"/>
            </w:pPr>
            <w:r>
              <w:t>HDL (</w:t>
            </w:r>
            <w:proofErr w:type="spellStart"/>
            <w:r>
              <w:t>mmol</w:t>
            </w:r>
            <w:proofErr w:type="spellEnd"/>
            <w:r>
              <w:t>/L)</w:t>
            </w:r>
          </w:p>
        </w:tc>
        <w:tc>
          <w:tcPr>
            <w:tcW w:w="2160" w:type="dxa"/>
            <w:shd w:val="clear" w:color="auto" w:fill="auto"/>
          </w:tcPr>
          <w:p w:rsidR="002C4EE4" w:rsidRDefault="00BA6DB5">
            <w:pPr>
              <w:pStyle w:val="Compact"/>
              <w:jc w:val="center"/>
            </w:pPr>
            <w:r>
              <w:t>1.4 (0.4)</w:t>
            </w:r>
          </w:p>
        </w:tc>
        <w:tc>
          <w:tcPr>
            <w:tcW w:w="2160" w:type="dxa"/>
            <w:shd w:val="clear" w:color="auto" w:fill="auto"/>
          </w:tcPr>
          <w:p w:rsidR="002C4EE4" w:rsidRDefault="00BA6DB5">
            <w:pPr>
              <w:pStyle w:val="Compact"/>
              <w:jc w:val="center"/>
            </w:pPr>
            <w:r>
              <w:t>1.3 (0.4)</w:t>
            </w:r>
          </w:p>
        </w:tc>
        <w:tc>
          <w:tcPr>
            <w:tcW w:w="2160" w:type="dxa"/>
            <w:shd w:val="clear" w:color="auto" w:fill="auto"/>
          </w:tcPr>
          <w:p w:rsidR="002C4EE4" w:rsidRDefault="00BA6DB5">
            <w:pPr>
              <w:pStyle w:val="Compact"/>
              <w:jc w:val="center"/>
            </w:pPr>
            <w:r>
              <w:t>1.4 (0.4)</w:t>
            </w:r>
          </w:p>
        </w:tc>
      </w:tr>
      <w:tr w:rsidR="002C4EE4">
        <w:tc>
          <w:tcPr>
            <w:tcW w:w="2159" w:type="dxa"/>
            <w:shd w:val="clear" w:color="auto" w:fill="auto"/>
          </w:tcPr>
          <w:p w:rsidR="002C4EE4" w:rsidRDefault="00BA6DB5">
            <w:pPr>
              <w:pStyle w:val="Compact"/>
            </w:pPr>
            <w:r>
              <w:t>TAGFA (</w:t>
            </w:r>
            <w:proofErr w:type="spellStart"/>
            <w:r>
              <w:t>nmol</w:t>
            </w:r>
            <w:proofErr w:type="spellEnd"/>
            <w:r>
              <w:t>/mL)</w:t>
            </w:r>
          </w:p>
        </w:tc>
        <w:tc>
          <w:tcPr>
            <w:tcW w:w="2160" w:type="dxa"/>
            <w:shd w:val="clear" w:color="auto" w:fill="auto"/>
          </w:tcPr>
          <w:p w:rsidR="002C4EE4" w:rsidRDefault="00BA6DB5">
            <w:pPr>
              <w:pStyle w:val="Compact"/>
              <w:jc w:val="center"/>
            </w:pPr>
            <w:r>
              <w:t>3137.5 (1686.6)</w:t>
            </w:r>
          </w:p>
        </w:tc>
        <w:tc>
          <w:tcPr>
            <w:tcW w:w="2160" w:type="dxa"/>
            <w:shd w:val="clear" w:color="auto" w:fill="auto"/>
          </w:tcPr>
          <w:p w:rsidR="002C4EE4" w:rsidRDefault="002C4EE4"/>
        </w:tc>
        <w:tc>
          <w:tcPr>
            <w:tcW w:w="2160" w:type="dxa"/>
            <w:shd w:val="clear" w:color="auto" w:fill="auto"/>
          </w:tcPr>
          <w:p w:rsidR="002C4EE4" w:rsidRDefault="002C4EE4"/>
        </w:tc>
      </w:tr>
      <w:tr w:rsidR="002C4EE4">
        <w:tc>
          <w:tcPr>
            <w:tcW w:w="2159" w:type="dxa"/>
            <w:shd w:val="clear" w:color="auto" w:fill="auto"/>
          </w:tcPr>
          <w:p w:rsidR="002C4EE4" w:rsidRDefault="00BA6DB5">
            <w:pPr>
              <w:pStyle w:val="Compact"/>
            </w:pPr>
            <w:r>
              <w:t>NEFA (</w:t>
            </w:r>
            <w:proofErr w:type="spellStart"/>
            <w:r>
              <w:t>nmol</w:t>
            </w:r>
            <w:proofErr w:type="spellEnd"/>
            <w:r>
              <w:t>/mL)</w:t>
            </w:r>
          </w:p>
        </w:tc>
        <w:tc>
          <w:tcPr>
            <w:tcW w:w="2160" w:type="dxa"/>
            <w:shd w:val="clear" w:color="auto" w:fill="auto"/>
          </w:tcPr>
          <w:p w:rsidR="002C4EE4" w:rsidRDefault="00BA6DB5">
            <w:pPr>
              <w:pStyle w:val="Compact"/>
              <w:jc w:val="center"/>
            </w:pPr>
            <w:r>
              <w:t>383.1 (116.3)</w:t>
            </w:r>
          </w:p>
        </w:tc>
        <w:tc>
          <w:tcPr>
            <w:tcW w:w="2160" w:type="dxa"/>
            <w:shd w:val="clear" w:color="auto" w:fill="auto"/>
          </w:tcPr>
          <w:p w:rsidR="002C4EE4" w:rsidRDefault="002C4EE4"/>
        </w:tc>
        <w:tc>
          <w:tcPr>
            <w:tcW w:w="2160" w:type="dxa"/>
            <w:shd w:val="clear" w:color="auto" w:fill="auto"/>
          </w:tcPr>
          <w:p w:rsidR="002C4EE4" w:rsidRDefault="002C4EE4"/>
        </w:tc>
      </w:tr>
      <w:tr w:rsidR="002C4EE4">
        <w:tc>
          <w:tcPr>
            <w:tcW w:w="2159" w:type="dxa"/>
            <w:shd w:val="clear" w:color="auto" w:fill="auto"/>
          </w:tcPr>
          <w:p w:rsidR="002C4EE4" w:rsidRDefault="00BA6DB5">
            <w:pPr>
              <w:pStyle w:val="Compact"/>
            </w:pPr>
            <w:r>
              <w:t>MET</w:t>
            </w:r>
          </w:p>
        </w:tc>
        <w:tc>
          <w:tcPr>
            <w:tcW w:w="2160" w:type="dxa"/>
            <w:shd w:val="clear" w:color="auto" w:fill="auto"/>
          </w:tcPr>
          <w:p w:rsidR="002C4EE4" w:rsidRDefault="00BA6DB5">
            <w:pPr>
              <w:pStyle w:val="Compact"/>
              <w:jc w:val="center"/>
            </w:pPr>
            <w:r>
              <w:t>45.2 (59.7)</w:t>
            </w:r>
          </w:p>
        </w:tc>
        <w:tc>
          <w:tcPr>
            <w:tcW w:w="2160" w:type="dxa"/>
            <w:shd w:val="clear" w:color="auto" w:fill="auto"/>
          </w:tcPr>
          <w:p w:rsidR="002C4EE4" w:rsidRDefault="00BA6DB5">
            <w:pPr>
              <w:pStyle w:val="Compact"/>
              <w:jc w:val="center"/>
            </w:pPr>
            <w:r>
              <w:t>48.5 (60.5)</w:t>
            </w:r>
          </w:p>
        </w:tc>
        <w:tc>
          <w:tcPr>
            <w:tcW w:w="2160" w:type="dxa"/>
            <w:shd w:val="clear" w:color="auto" w:fill="auto"/>
          </w:tcPr>
          <w:p w:rsidR="002C4EE4" w:rsidRDefault="00BA6DB5">
            <w:pPr>
              <w:pStyle w:val="Compact"/>
              <w:jc w:val="center"/>
            </w:pPr>
            <w:r>
              <w:t>44.1 (57.1)</w:t>
            </w:r>
          </w:p>
        </w:tc>
      </w:tr>
      <w:tr w:rsidR="002C4EE4">
        <w:tc>
          <w:tcPr>
            <w:tcW w:w="2159" w:type="dxa"/>
            <w:shd w:val="clear" w:color="auto" w:fill="auto"/>
          </w:tcPr>
          <w:p w:rsidR="002C4EE4" w:rsidRDefault="00BA6DB5">
            <w:pPr>
              <w:pStyle w:val="Compact"/>
            </w:pPr>
            <w:r>
              <w:t>Age (</w:t>
            </w:r>
            <w:proofErr w:type="spellStart"/>
            <w:r>
              <w:t>yrs</w:t>
            </w:r>
            <w:proofErr w:type="spellEnd"/>
            <w:r>
              <w:t>)</w:t>
            </w:r>
          </w:p>
        </w:tc>
        <w:tc>
          <w:tcPr>
            <w:tcW w:w="2160" w:type="dxa"/>
            <w:shd w:val="clear" w:color="auto" w:fill="auto"/>
          </w:tcPr>
          <w:p w:rsidR="002C4EE4" w:rsidRDefault="00BA6DB5">
            <w:pPr>
              <w:pStyle w:val="Compact"/>
              <w:jc w:val="center"/>
            </w:pPr>
            <w:r>
              <w:t>50.1 (9.8)</w:t>
            </w:r>
          </w:p>
        </w:tc>
        <w:tc>
          <w:tcPr>
            <w:tcW w:w="2160" w:type="dxa"/>
            <w:shd w:val="clear" w:color="auto" w:fill="auto"/>
          </w:tcPr>
          <w:p w:rsidR="002C4EE4" w:rsidRDefault="00BA6DB5">
            <w:pPr>
              <w:pStyle w:val="Compact"/>
              <w:jc w:val="center"/>
            </w:pPr>
            <w:r>
              <w:t>53.2 (9.7)</w:t>
            </w:r>
          </w:p>
        </w:tc>
        <w:tc>
          <w:tcPr>
            <w:tcW w:w="2160" w:type="dxa"/>
            <w:shd w:val="clear" w:color="auto" w:fill="auto"/>
          </w:tcPr>
          <w:p w:rsidR="002C4EE4" w:rsidRDefault="00BA6DB5">
            <w:pPr>
              <w:pStyle w:val="Compact"/>
              <w:jc w:val="center"/>
            </w:pPr>
            <w:r>
              <w:t>56.5 (9.6)</w:t>
            </w:r>
          </w:p>
        </w:tc>
      </w:tr>
      <w:tr w:rsidR="002C4EE4">
        <w:tc>
          <w:tcPr>
            <w:tcW w:w="2159" w:type="dxa"/>
            <w:shd w:val="clear" w:color="auto" w:fill="auto"/>
          </w:tcPr>
          <w:p w:rsidR="002C4EE4" w:rsidRDefault="00BA6DB5">
            <w:pPr>
              <w:pStyle w:val="Compact"/>
            </w:pPr>
            <w:r>
              <w:t>BMI (kg/m</w:t>
            </w:r>
            <w:r>
              <w:rPr>
                <w:vertAlign w:val="superscript"/>
              </w:rPr>
              <w:t>2</w:t>
            </w:r>
            <w:r>
              <w:t>)</w:t>
            </w:r>
          </w:p>
        </w:tc>
        <w:tc>
          <w:tcPr>
            <w:tcW w:w="2160" w:type="dxa"/>
            <w:shd w:val="clear" w:color="auto" w:fill="auto"/>
          </w:tcPr>
          <w:p w:rsidR="002C4EE4" w:rsidRDefault="00BA6DB5">
            <w:pPr>
              <w:pStyle w:val="Compact"/>
              <w:jc w:val="center"/>
            </w:pPr>
            <w:r>
              <w:t>31.1 (6.4)</w:t>
            </w:r>
          </w:p>
        </w:tc>
        <w:tc>
          <w:tcPr>
            <w:tcW w:w="2160" w:type="dxa"/>
            <w:shd w:val="clear" w:color="auto" w:fill="auto"/>
          </w:tcPr>
          <w:p w:rsidR="002C4EE4" w:rsidRDefault="00BA6DB5">
            <w:pPr>
              <w:pStyle w:val="Compact"/>
              <w:jc w:val="center"/>
            </w:pPr>
            <w:r>
              <w:t>31.4 (6.5)</w:t>
            </w:r>
          </w:p>
        </w:tc>
        <w:tc>
          <w:tcPr>
            <w:tcW w:w="2160" w:type="dxa"/>
            <w:shd w:val="clear" w:color="auto" w:fill="auto"/>
          </w:tcPr>
          <w:p w:rsidR="002C4EE4" w:rsidRDefault="00BA6DB5">
            <w:pPr>
              <w:pStyle w:val="Compact"/>
              <w:jc w:val="center"/>
            </w:pPr>
            <w:r>
              <w:t>31.1 (6.6)</w:t>
            </w:r>
          </w:p>
        </w:tc>
      </w:tr>
      <w:tr w:rsidR="002C4EE4">
        <w:tc>
          <w:tcPr>
            <w:tcW w:w="2159" w:type="dxa"/>
            <w:shd w:val="clear" w:color="auto" w:fill="auto"/>
          </w:tcPr>
          <w:p w:rsidR="002C4EE4" w:rsidRDefault="00BA6DB5">
            <w:pPr>
              <w:pStyle w:val="Compact"/>
            </w:pPr>
            <w:r>
              <w:t>WC (cm)</w:t>
            </w:r>
          </w:p>
        </w:tc>
        <w:tc>
          <w:tcPr>
            <w:tcW w:w="2160" w:type="dxa"/>
            <w:shd w:val="clear" w:color="auto" w:fill="auto"/>
          </w:tcPr>
          <w:p w:rsidR="002C4EE4" w:rsidRDefault="00BA6DB5">
            <w:pPr>
              <w:pStyle w:val="Compact"/>
              <w:jc w:val="center"/>
            </w:pPr>
            <w:r>
              <w:t>98.5 (15.5)</w:t>
            </w:r>
          </w:p>
        </w:tc>
        <w:tc>
          <w:tcPr>
            <w:tcW w:w="2160" w:type="dxa"/>
            <w:shd w:val="clear" w:color="auto" w:fill="auto"/>
          </w:tcPr>
          <w:p w:rsidR="002C4EE4" w:rsidRDefault="00BA6DB5">
            <w:pPr>
              <w:pStyle w:val="Compact"/>
              <w:jc w:val="center"/>
            </w:pPr>
            <w:r>
              <w:t>99.3 (15.7)</w:t>
            </w:r>
          </w:p>
        </w:tc>
        <w:tc>
          <w:tcPr>
            <w:tcW w:w="2160" w:type="dxa"/>
            <w:shd w:val="clear" w:color="auto" w:fill="auto"/>
          </w:tcPr>
          <w:p w:rsidR="002C4EE4" w:rsidRDefault="00BA6DB5">
            <w:pPr>
              <w:pStyle w:val="Compact"/>
              <w:jc w:val="center"/>
            </w:pPr>
            <w:r>
              <w:t>100.4 (15.7)</w:t>
            </w:r>
          </w:p>
        </w:tc>
      </w:tr>
      <w:tr w:rsidR="002C4EE4">
        <w:tc>
          <w:tcPr>
            <w:tcW w:w="2159" w:type="dxa"/>
            <w:shd w:val="clear" w:color="auto" w:fill="auto"/>
          </w:tcPr>
          <w:p w:rsidR="002C4EE4" w:rsidRDefault="00BA6DB5">
            <w:pPr>
              <w:pStyle w:val="Compact"/>
            </w:pPr>
            <w:r>
              <w:t>Ethnicity</w:t>
            </w:r>
          </w:p>
        </w:tc>
        <w:tc>
          <w:tcPr>
            <w:tcW w:w="2160" w:type="dxa"/>
            <w:shd w:val="clear" w:color="auto" w:fill="auto"/>
          </w:tcPr>
          <w:p w:rsidR="002C4EE4" w:rsidRDefault="002C4EE4"/>
        </w:tc>
        <w:tc>
          <w:tcPr>
            <w:tcW w:w="2160" w:type="dxa"/>
            <w:shd w:val="clear" w:color="auto" w:fill="auto"/>
          </w:tcPr>
          <w:p w:rsidR="002C4EE4" w:rsidRDefault="002C4EE4"/>
        </w:tc>
        <w:tc>
          <w:tcPr>
            <w:tcW w:w="2160" w:type="dxa"/>
            <w:shd w:val="clear" w:color="auto" w:fill="auto"/>
          </w:tcPr>
          <w:p w:rsidR="002C4EE4" w:rsidRDefault="002C4EE4"/>
        </w:tc>
      </w:tr>
      <w:tr w:rsidR="002C4EE4">
        <w:tc>
          <w:tcPr>
            <w:tcW w:w="2159" w:type="dxa"/>
            <w:shd w:val="clear" w:color="auto" w:fill="auto"/>
          </w:tcPr>
          <w:p w:rsidR="002C4EE4" w:rsidRDefault="00BA6DB5">
            <w:pPr>
              <w:pStyle w:val="Compact"/>
            </w:pPr>
            <w:r>
              <w:t>- European</w:t>
            </w:r>
          </w:p>
        </w:tc>
        <w:tc>
          <w:tcPr>
            <w:tcW w:w="2160" w:type="dxa"/>
            <w:shd w:val="clear" w:color="auto" w:fill="auto"/>
          </w:tcPr>
          <w:p w:rsidR="002C4EE4" w:rsidRDefault="00BA6DB5">
            <w:pPr>
              <w:pStyle w:val="Compact"/>
              <w:jc w:val="center"/>
            </w:pPr>
            <w:r>
              <w:t>336 (70%)</w:t>
            </w:r>
          </w:p>
        </w:tc>
        <w:tc>
          <w:tcPr>
            <w:tcW w:w="2160" w:type="dxa"/>
            <w:shd w:val="clear" w:color="auto" w:fill="auto"/>
          </w:tcPr>
          <w:p w:rsidR="002C4EE4" w:rsidRDefault="002C4EE4"/>
        </w:tc>
        <w:tc>
          <w:tcPr>
            <w:tcW w:w="2160" w:type="dxa"/>
            <w:shd w:val="clear" w:color="auto" w:fill="auto"/>
          </w:tcPr>
          <w:p w:rsidR="002C4EE4" w:rsidRDefault="002C4EE4"/>
        </w:tc>
      </w:tr>
      <w:tr w:rsidR="002C4EE4">
        <w:tc>
          <w:tcPr>
            <w:tcW w:w="2159" w:type="dxa"/>
            <w:shd w:val="clear" w:color="auto" w:fill="auto"/>
          </w:tcPr>
          <w:p w:rsidR="002C4EE4" w:rsidRDefault="00BA6DB5">
            <w:pPr>
              <w:pStyle w:val="Compact"/>
            </w:pPr>
            <w:r>
              <w:t>- Latino/a</w:t>
            </w:r>
          </w:p>
        </w:tc>
        <w:tc>
          <w:tcPr>
            <w:tcW w:w="2160" w:type="dxa"/>
            <w:shd w:val="clear" w:color="auto" w:fill="auto"/>
          </w:tcPr>
          <w:p w:rsidR="002C4EE4" w:rsidRDefault="00BA6DB5">
            <w:pPr>
              <w:pStyle w:val="Compact"/>
              <w:jc w:val="center"/>
            </w:pPr>
            <w:r>
              <w:t>58 (12%)</w:t>
            </w:r>
          </w:p>
        </w:tc>
        <w:tc>
          <w:tcPr>
            <w:tcW w:w="2160" w:type="dxa"/>
            <w:shd w:val="clear" w:color="auto" w:fill="auto"/>
          </w:tcPr>
          <w:p w:rsidR="002C4EE4" w:rsidRDefault="002C4EE4"/>
        </w:tc>
        <w:tc>
          <w:tcPr>
            <w:tcW w:w="2160" w:type="dxa"/>
            <w:shd w:val="clear" w:color="auto" w:fill="auto"/>
          </w:tcPr>
          <w:p w:rsidR="002C4EE4" w:rsidRDefault="002C4EE4"/>
        </w:tc>
      </w:tr>
      <w:tr w:rsidR="002C4EE4">
        <w:tc>
          <w:tcPr>
            <w:tcW w:w="2159" w:type="dxa"/>
            <w:shd w:val="clear" w:color="auto" w:fill="auto"/>
          </w:tcPr>
          <w:p w:rsidR="002C4EE4" w:rsidRDefault="00BA6DB5">
            <w:pPr>
              <w:pStyle w:val="Compact"/>
            </w:pPr>
            <w:r>
              <w:t>- Other</w:t>
            </w:r>
          </w:p>
        </w:tc>
        <w:tc>
          <w:tcPr>
            <w:tcW w:w="2160" w:type="dxa"/>
            <w:shd w:val="clear" w:color="auto" w:fill="auto"/>
          </w:tcPr>
          <w:p w:rsidR="002C4EE4" w:rsidRDefault="00BA6DB5">
            <w:pPr>
              <w:pStyle w:val="Compact"/>
              <w:jc w:val="center"/>
            </w:pPr>
            <w:r>
              <w:t>51 (11%)</w:t>
            </w:r>
          </w:p>
        </w:tc>
        <w:tc>
          <w:tcPr>
            <w:tcW w:w="2160" w:type="dxa"/>
            <w:shd w:val="clear" w:color="auto" w:fill="auto"/>
          </w:tcPr>
          <w:p w:rsidR="002C4EE4" w:rsidRDefault="002C4EE4"/>
        </w:tc>
        <w:tc>
          <w:tcPr>
            <w:tcW w:w="2160" w:type="dxa"/>
            <w:shd w:val="clear" w:color="auto" w:fill="auto"/>
          </w:tcPr>
          <w:p w:rsidR="002C4EE4" w:rsidRDefault="002C4EE4"/>
        </w:tc>
      </w:tr>
      <w:tr w:rsidR="002C4EE4">
        <w:tc>
          <w:tcPr>
            <w:tcW w:w="2159" w:type="dxa"/>
            <w:shd w:val="clear" w:color="auto" w:fill="auto"/>
          </w:tcPr>
          <w:p w:rsidR="002C4EE4" w:rsidRDefault="00BA6DB5">
            <w:pPr>
              <w:pStyle w:val="Compact"/>
            </w:pPr>
            <w:r>
              <w:t>- South Asian</w:t>
            </w:r>
          </w:p>
        </w:tc>
        <w:tc>
          <w:tcPr>
            <w:tcW w:w="2160" w:type="dxa"/>
            <w:shd w:val="clear" w:color="auto" w:fill="auto"/>
          </w:tcPr>
          <w:p w:rsidR="002C4EE4" w:rsidRDefault="00BA6DB5">
            <w:pPr>
              <w:pStyle w:val="Compact"/>
              <w:jc w:val="center"/>
            </w:pPr>
            <w:r>
              <w:t>32 (7%)</w:t>
            </w:r>
          </w:p>
        </w:tc>
        <w:tc>
          <w:tcPr>
            <w:tcW w:w="2160" w:type="dxa"/>
            <w:shd w:val="clear" w:color="auto" w:fill="auto"/>
          </w:tcPr>
          <w:p w:rsidR="002C4EE4" w:rsidRDefault="002C4EE4"/>
        </w:tc>
        <w:tc>
          <w:tcPr>
            <w:tcW w:w="2160" w:type="dxa"/>
            <w:shd w:val="clear" w:color="auto" w:fill="auto"/>
          </w:tcPr>
          <w:p w:rsidR="002C4EE4" w:rsidRDefault="002C4EE4"/>
        </w:tc>
      </w:tr>
      <w:tr w:rsidR="002C4EE4">
        <w:tc>
          <w:tcPr>
            <w:tcW w:w="2159" w:type="dxa"/>
            <w:shd w:val="clear" w:color="auto" w:fill="auto"/>
          </w:tcPr>
          <w:p w:rsidR="002C4EE4" w:rsidRDefault="00BA6DB5">
            <w:pPr>
              <w:pStyle w:val="Compact"/>
            </w:pPr>
            <w:r>
              <w:t>Sex</w:t>
            </w:r>
          </w:p>
        </w:tc>
        <w:tc>
          <w:tcPr>
            <w:tcW w:w="2160" w:type="dxa"/>
            <w:shd w:val="clear" w:color="auto" w:fill="auto"/>
          </w:tcPr>
          <w:p w:rsidR="002C4EE4" w:rsidRDefault="002C4EE4"/>
        </w:tc>
        <w:tc>
          <w:tcPr>
            <w:tcW w:w="2160" w:type="dxa"/>
            <w:shd w:val="clear" w:color="auto" w:fill="auto"/>
          </w:tcPr>
          <w:p w:rsidR="002C4EE4" w:rsidRDefault="002C4EE4"/>
        </w:tc>
        <w:tc>
          <w:tcPr>
            <w:tcW w:w="2160" w:type="dxa"/>
            <w:shd w:val="clear" w:color="auto" w:fill="auto"/>
          </w:tcPr>
          <w:p w:rsidR="002C4EE4" w:rsidRDefault="002C4EE4"/>
        </w:tc>
      </w:tr>
      <w:tr w:rsidR="002C4EE4">
        <w:tc>
          <w:tcPr>
            <w:tcW w:w="2159" w:type="dxa"/>
            <w:shd w:val="clear" w:color="auto" w:fill="auto"/>
          </w:tcPr>
          <w:p w:rsidR="002C4EE4" w:rsidRDefault="00BA6DB5">
            <w:pPr>
              <w:pStyle w:val="Compact"/>
            </w:pPr>
            <w:r>
              <w:t>- Female</w:t>
            </w:r>
          </w:p>
        </w:tc>
        <w:tc>
          <w:tcPr>
            <w:tcW w:w="2160" w:type="dxa"/>
            <w:shd w:val="clear" w:color="auto" w:fill="auto"/>
          </w:tcPr>
          <w:p w:rsidR="002C4EE4" w:rsidRDefault="00BA6DB5">
            <w:pPr>
              <w:pStyle w:val="Compact"/>
              <w:jc w:val="center"/>
            </w:pPr>
            <w:r>
              <w:t>349 (73%)</w:t>
            </w:r>
          </w:p>
        </w:tc>
        <w:tc>
          <w:tcPr>
            <w:tcW w:w="2160" w:type="dxa"/>
            <w:shd w:val="clear" w:color="auto" w:fill="auto"/>
          </w:tcPr>
          <w:p w:rsidR="002C4EE4" w:rsidRDefault="002C4EE4"/>
        </w:tc>
        <w:tc>
          <w:tcPr>
            <w:tcW w:w="2160" w:type="dxa"/>
            <w:shd w:val="clear" w:color="auto" w:fill="auto"/>
          </w:tcPr>
          <w:p w:rsidR="002C4EE4" w:rsidRDefault="002C4EE4"/>
        </w:tc>
      </w:tr>
      <w:tr w:rsidR="002C4EE4">
        <w:tc>
          <w:tcPr>
            <w:tcW w:w="2159" w:type="dxa"/>
            <w:shd w:val="clear" w:color="auto" w:fill="auto"/>
          </w:tcPr>
          <w:p w:rsidR="002C4EE4" w:rsidRDefault="00BA6DB5">
            <w:pPr>
              <w:pStyle w:val="Compact"/>
            </w:pPr>
            <w:r>
              <w:t>- Male</w:t>
            </w:r>
          </w:p>
        </w:tc>
        <w:tc>
          <w:tcPr>
            <w:tcW w:w="2160" w:type="dxa"/>
            <w:shd w:val="clear" w:color="auto" w:fill="auto"/>
          </w:tcPr>
          <w:p w:rsidR="002C4EE4" w:rsidRDefault="00BA6DB5">
            <w:pPr>
              <w:pStyle w:val="Compact"/>
              <w:jc w:val="center"/>
            </w:pPr>
            <w:r>
              <w:t>128 (27%)</w:t>
            </w:r>
          </w:p>
        </w:tc>
        <w:tc>
          <w:tcPr>
            <w:tcW w:w="2160" w:type="dxa"/>
            <w:shd w:val="clear" w:color="auto" w:fill="auto"/>
          </w:tcPr>
          <w:p w:rsidR="002C4EE4" w:rsidRDefault="002C4EE4"/>
        </w:tc>
        <w:tc>
          <w:tcPr>
            <w:tcW w:w="2160" w:type="dxa"/>
            <w:shd w:val="clear" w:color="auto" w:fill="auto"/>
          </w:tcPr>
          <w:p w:rsidR="002C4EE4" w:rsidRDefault="002C4EE4"/>
        </w:tc>
      </w:tr>
    </w:tbl>
    <w:p w:rsidR="002C4EE4" w:rsidRDefault="00BA6DB5">
      <w:pPr>
        <w:pStyle w:val="TableCaption"/>
      </w:pPr>
      <w:commentRangeStart w:id="151"/>
      <w:r>
        <w:t>Table 3</w:t>
      </w:r>
      <w:commentRangeEnd w:id="151"/>
      <w:r w:rsidR="007F2792">
        <w:rPr>
          <w:rStyle w:val="CommentReference"/>
          <w:rFonts w:cs="Times New Roman"/>
          <w:iCs w:val="0"/>
        </w:rPr>
        <w:commentReference w:id="151"/>
      </w:r>
      <w:r>
        <w:t>: Concentration (</w:t>
      </w:r>
      <w:proofErr w:type="spellStart"/>
      <w:r>
        <w:t>nmol</w:t>
      </w:r>
      <w:proofErr w:type="spellEnd"/>
      <w:r>
        <w:t>/mL) and relative percent (</w:t>
      </w:r>
      <w:proofErr w:type="spellStart"/>
      <w:proofErr w:type="gramStart"/>
      <w:r>
        <w:t>mol</w:t>
      </w:r>
      <w:proofErr w:type="spellEnd"/>
      <w:r>
        <w:t>%</w:t>
      </w:r>
      <w:proofErr w:type="gramEnd"/>
      <w:r>
        <w:t>) values of triacylglycerol fatty acids in PROMISE participants at the baseline visit (2004-2006).</w:t>
      </w:r>
    </w:p>
    <w:tbl>
      <w:tblPr>
        <w:tblW w:w="8640" w:type="dxa"/>
        <w:tblBorders>
          <w:bottom w:val="single" w:sz="6" w:space="0" w:color="000001"/>
          <w:insideH w:val="single" w:sz="6" w:space="0" w:color="000001"/>
        </w:tblBorders>
        <w:tblLook w:val="07E0" w:firstRow="1" w:lastRow="1" w:firstColumn="1" w:lastColumn="1" w:noHBand="1" w:noVBand="1"/>
      </w:tblPr>
      <w:tblGrid>
        <w:gridCol w:w="2880"/>
        <w:gridCol w:w="2880"/>
        <w:gridCol w:w="2880"/>
      </w:tblGrid>
      <w:tr w:rsidR="002C4EE4">
        <w:tc>
          <w:tcPr>
            <w:tcW w:w="2880" w:type="dxa"/>
            <w:tcBorders>
              <w:bottom w:val="single" w:sz="6" w:space="0" w:color="000001"/>
            </w:tcBorders>
            <w:shd w:val="clear" w:color="auto" w:fill="auto"/>
            <w:vAlign w:val="bottom"/>
          </w:tcPr>
          <w:p w:rsidR="002C4EE4" w:rsidRDefault="00BA6DB5">
            <w:pPr>
              <w:pStyle w:val="Compact"/>
            </w:pPr>
            <w:r>
              <w:t>TAGFA</w:t>
            </w:r>
          </w:p>
        </w:tc>
        <w:tc>
          <w:tcPr>
            <w:tcW w:w="2880" w:type="dxa"/>
            <w:tcBorders>
              <w:bottom w:val="single" w:sz="6" w:space="0" w:color="000001"/>
            </w:tcBorders>
            <w:shd w:val="clear" w:color="auto" w:fill="auto"/>
            <w:vAlign w:val="bottom"/>
          </w:tcPr>
          <w:p w:rsidR="002C4EE4" w:rsidRDefault="00BA6DB5">
            <w:pPr>
              <w:pStyle w:val="Compact"/>
              <w:jc w:val="center"/>
            </w:pPr>
            <w:r>
              <w:t>Concentrations (</w:t>
            </w:r>
            <w:proofErr w:type="spellStart"/>
            <w:r>
              <w:t>nmol</w:t>
            </w:r>
            <w:proofErr w:type="spellEnd"/>
            <w:r>
              <w:t>/mL)</w:t>
            </w:r>
          </w:p>
        </w:tc>
        <w:tc>
          <w:tcPr>
            <w:tcW w:w="2880" w:type="dxa"/>
            <w:tcBorders>
              <w:bottom w:val="single" w:sz="6" w:space="0" w:color="000001"/>
            </w:tcBorders>
            <w:shd w:val="clear" w:color="auto" w:fill="auto"/>
            <w:vAlign w:val="bottom"/>
          </w:tcPr>
          <w:p w:rsidR="002C4EE4" w:rsidRDefault="00BA6DB5">
            <w:pPr>
              <w:pStyle w:val="Compact"/>
              <w:jc w:val="center"/>
            </w:pPr>
            <w:r>
              <w:t>Proportion (</w:t>
            </w:r>
            <w:proofErr w:type="spellStart"/>
            <w:proofErr w:type="gramStart"/>
            <w:r>
              <w:t>mol</w:t>
            </w:r>
            <w:proofErr w:type="spellEnd"/>
            <w:r>
              <w:t>%</w:t>
            </w:r>
            <w:proofErr w:type="gramEnd"/>
            <w:r>
              <w:t>)</w:t>
            </w:r>
          </w:p>
        </w:tc>
      </w:tr>
      <w:tr w:rsidR="002C4EE4">
        <w:tc>
          <w:tcPr>
            <w:tcW w:w="2880" w:type="dxa"/>
            <w:shd w:val="clear" w:color="auto" w:fill="auto"/>
          </w:tcPr>
          <w:p w:rsidR="002C4EE4" w:rsidRDefault="00BA6DB5">
            <w:pPr>
              <w:pStyle w:val="Compact"/>
            </w:pPr>
            <w:r>
              <w:t>18:3n-3</w:t>
            </w:r>
          </w:p>
        </w:tc>
        <w:tc>
          <w:tcPr>
            <w:tcW w:w="2880" w:type="dxa"/>
            <w:shd w:val="clear" w:color="auto" w:fill="auto"/>
          </w:tcPr>
          <w:p w:rsidR="002C4EE4" w:rsidRDefault="00BA6DB5">
            <w:pPr>
              <w:pStyle w:val="Compact"/>
              <w:jc w:val="center"/>
            </w:pPr>
            <w:r>
              <w:t>45.2 (31.1)</w:t>
            </w:r>
          </w:p>
        </w:tc>
        <w:tc>
          <w:tcPr>
            <w:tcW w:w="2880" w:type="dxa"/>
            <w:shd w:val="clear" w:color="auto" w:fill="auto"/>
          </w:tcPr>
          <w:p w:rsidR="002C4EE4" w:rsidRDefault="00BA6DB5">
            <w:pPr>
              <w:pStyle w:val="Compact"/>
              <w:jc w:val="center"/>
            </w:pPr>
            <w:r>
              <w:t>1.5 (0.6)</w:t>
            </w:r>
          </w:p>
        </w:tc>
      </w:tr>
      <w:tr w:rsidR="002C4EE4">
        <w:tc>
          <w:tcPr>
            <w:tcW w:w="2880" w:type="dxa"/>
            <w:shd w:val="clear" w:color="auto" w:fill="auto"/>
          </w:tcPr>
          <w:p w:rsidR="002C4EE4" w:rsidRDefault="00BA6DB5">
            <w:pPr>
              <w:pStyle w:val="Compact"/>
            </w:pPr>
            <w:r>
              <w:t>20:5n-3</w:t>
            </w:r>
          </w:p>
        </w:tc>
        <w:tc>
          <w:tcPr>
            <w:tcW w:w="2880" w:type="dxa"/>
            <w:shd w:val="clear" w:color="auto" w:fill="auto"/>
          </w:tcPr>
          <w:p w:rsidR="002C4EE4" w:rsidRDefault="00BA6DB5">
            <w:pPr>
              <w:pStyle w:val="Compact"/>
              <w:jc w:val="center"/>
            </w:pPr>
            <w:r>
              <w:t>9.9 (8.1)</w:t>
            </w:r>
          </w:p>
        </w:tc>
        <w:tc>
          <w:tcPr>
            <w:tcW w:w="2880" w:type="dxa"/>
            <w:shd w:val="clear" w:color="auto" w:fill="auto"/>
          </w:tcPr>
          <w:p w:rsidR="002C4EE4" w:rsidRDefault="00BA6DB5">
            <w:pPr>
              <w:pStyle w:val="Compact"/>
              <w:jc w:val="center"/>
            </w:pPr>
            <w:r>
              <w:t>0.4 (0.4)</w:t>
            </w:r>
          </w:p>
        </w:tc>
      </w:tr>
      <w:tr w:rsidR="002C4EE4">
        <w:tc>
          <w:tcPr>
            <w:tcW w:w="2880" w:type="dxa"/>
            <w:shd w:val="clear" w:color="auto" w:fill="auto"/>
          </w:tcPr>
          <w:p w:rsidR="002C4EE4" w:rsidRDefault="00BA6DB5">
            <w:pPr>
              <w:pStyle w:val="Compact"/>
            </w:pPr>
            <w:r>
              <w:t>22:5n-3</w:t>
            </w:r>
          </w:p>
        </w:tc>
        <w:tc>
          <w:tcPr>
            <w:tcW w:w="2880" w:type="dxa"/>
            <w:shd w:val="clear" w:color="auto" w:fill="auto"/>
          </w:tcPr>
          <w:p w:rsidR="002C4EE4" w:rsidRDefault="00BA6DB5">
            <w:pPr>
              <w:pStyle w:val="Compact"/>
              <w:jc w:val="center"/>
            </w:pPr>
            <w:r>
              <w:t>8.3 (5.7)</w:t>
            </w:r>
          </w:p>
        </w:tc>
        <w:tc>
          <w:tcPr>
            <w:tcW w:w="2880" w:type="dxa"/>
            <w:shd w:val="clear" w:color="auto" w:fill="auto"/>
          </w:tcPr>
          <w:p w:rsidR="002C4EE4" w:rsidRDefault="00BA6DB5">
            <w:pPr>
              <w:pStyle w:val="Compact"/>
              <w:jc w:val="center"/>
            </w:pPr>
            <w:r>
              <w:t>0.3 (0.2)</w:t>
            </w:r>
          </w:p>
        </w:tc>
      </w:tr>
      <w:tr w:rsidR="002C4EE4">
        <w:tc>
          <w:tcPr>
            <w:tcW w:w="2880" w:type="dxa"/>
            <w:shd w:val="clear" w:color="auto" w:fill="auto"/>
          </w:tcPr>
          <w:p w:rsidR="002C4EE4" w:rsidRDefault="00BA6DB5">
            <w:pPr>
              <w:pStyle w:val="Compact"/>
            </w:pPr>
            <w:r>
              <w:lastRenderedPageBreak/>
              <w:t>22:6n-3</w:t>
            </w:r>
          </w:p>
        </w:tc>
        <w:tc>
          <w:tcPr>
            <w:tcW w:w="2880" w:type="dxa"/>
            <w:shd w:val="clear" w:color="auto" w:fill="auto"/>
          </w:tcPr>
          <w:p w:rsidR="002C4EE4" w:rsidRDefault="00BA6DB5">
            <w:pPr>
              <w:pStyle w:val="Compact"/>
              <w:jc w:val="center"/>
            </w:pPr>
            <w:r>
              <w:t>16.7 (14.5)</w:t>
            </w:r>
          </w:p>
        </w:tc>
        <w:tc>
          <w:tcPr>
            <w:tcW w:w="2880" w:type="dxa"/>
            <w:shd w:val="clear" w:color="auto" w:fill="auto"/>
          </w:tcPr>
          <w:p w:rsidR="002C4EE4" w:rsidRDefault="00BA6DB5">
            <w:pPr>
              <w:pStyle w:val="Compact"/>
              <w:jc w:val="center"/>
            </w:pPr>
            <w:r>
              <w:t>0.6 (0.6)</w:t>
            </w:r>
          </w:p>
        </w:tc>
      </w:tr>
      <w:tr w:rsidR="002C4EE4">
        <w:tc>
          <w:tcPr>
            <w:tcW w:w="2880" w:type="dxa"/>
            <w:shd w:val="clear" w:color="auto" w:fill="auto"/>
          </w:tcPr>
          <w:p w:rsidR="002C4EE4" w:rsidRDefault="00BA6DB5">
            <w:pPr>
              <w:pStyle w:val="Compact"/>
            </w:pPr>
            <w:r>
              <w:t>18:2n-6</w:t>
            </w:r>
          </w:p>
        </w:tc>
        <w:tc>
          <w:tcPr>
            <w:tcW w:w="2880" w:type="dxa"/>
            <w:shd w:val="clear" w:color="auto" w:fill="auto"/>
          </w:tcPr>
          <w:p w:rsidR="002C4EE4" w:rsidRDefault="00BA6DB5">
            <w:pPr>
              <w:pStyle w:val="Compact"/>
              <w:jc w:val="center"/>
            </w:pPr>
            <w:r>
              <w:t>548.6 (298.7)</w:t>
            </w:r>
          </w:p>
        </w:tc>
        <w:tc>
          <w:tcPr>
            <w:tcW w:w="2880" w:type="dxa"/>
            <w:shd w:val="clear" w:color="auto" w:fill="auto"/>
          </w:tcPr>
          <w:p w:rsidR="002C4EE4" w:rsidRDefault="00BA6DB5">
            <w:pPr>
              <w:pStyle w:val="Compact"/>
              <w:jc w:val="center"/>
            </w:pPr>
            <w:r>
              <w:t>18.0 (4.2)</w:t>
            </w:r>
          </w:p>
        </w:tc>
      </w:tr>
      <w:tr w:rsidR="002C4EE4">
        <w:tc>
          <w:tcPr>
            <w:tcW w:w="2880" w:type="dxa"/>
            <w:shd w:val="clear" w:color="auto" w:fill="auto"/>
          </w:tcPr>
          <w:p w:rsidR="002C4EE4" w:rsidRDefault="00BA6DB5">
            <w:pPr>
              <w:pStyle w:val="Compact"/>
            </w:pPr>
            <w:r>
              <w:t>18:3n-6</w:t>
            </w:r>
          </w:p>
        </w:tc>
        <w:tc>
          <w:tcPr>
            <w:tcW w:w="2880" w:type="dxa"/>
            <w:shd w:val="clear" w:color="auto" w:fill="auto"/>
          </w:tcPr>
          <w:p w:rsidR="002C4EE4" w:rsidRDefault="00BA6DB5">
            <w:pPr>
              <w:pStyle w:val="Compact"/>
              <w:jc w:val="center"/>
            </w:pPr>
            <w:r>
              <w:t>15.1 (9.9)</w:t>
            </w:r>
          </w:p>
        </w:tc>
        <w:tc>
          <w:tcPr>
            <w:tcW w:w="2880" w:type="dxa"/>
            <w:shd w:val="clear" w:color="auto" w:fill="auto"/>
          </w:tcPr>
          <w:p w:rsidR="002C4EE4" w:rsidRDefault="00BA6DB5">
            <w:pPr>
              <w:pStyle w:val="Compact"/>
              <w:jc w:val="center"/>
            </w:pPr>
            <w:r>
              <w:t>0.5 (0.2)</w:t>
            </w:r>
          </w:p>
        </w:tc>
      </w:tr>
      <w:tr w:rsidR="002C4EE4">
        <w:tc>
          <w:tcPr>
            <w:tcW w:w="2880" w:type="dxa"/>
            <w:shd w:val="clear" w:color="auto" w:fill="auto"/>
          </w:tcPr>
          <w:p w:rsidR="002C4EE4" w:rsidRDefault="00BA6DB5">
            <w:pPr>
              <w:pStyle w:val="Compact"/>
            </w:pPr>
            <w:r>
              <w:t>20:2n-6</w:t>
            </w:r>
          </w:p>
        </w:tc>
        <w:tc>
          <w:tcPr>
            <w:tcW w:w="2880" w:type="dxa"/>
            <w:shd w:val="clear" w:color="auto" w:fill="auto"/>
          </w:tcPr>
          <w:p w:rsidR="002C4EE4" w:rsidRDefault="00BA6DB5">
            <w:pPr>
              <w:pStyle w:val="Compact"/>
              <w:jc w:val="center"/>
            </w:pPr>
            <w:r>
              <w:t>10.2 (4.7)</w:t>
            </w:r>
          </w:p>
        </w:tc>
        <w:tc>
          <w:tcPr>
            <w:tcW w:w="2880" w:type="dxa"/>
            <w:shd w:val="clear" w:color="auto" w:fill="auto"/>
          </w:tcPr>
          <w:p w:rsidR="002C4EE4" w:rsidRDefault="00BA6DB5">
            <w:pPr>
              <w:pStyle w:val="Compact"/>
              <w:jc w:val="center"/>
            </w:pPr>
            <w:r>
              <w:t>0.4 (0.1)</w:t>
            </w:r>
          </w:p>
        </w:tc>
      </w:tr>
      <w:tr w:rsidR="002C4EE4">
        <w:tc>
          <w:tcPr>
            <w:tcW w:w="2880" w:type="dxa"/>
            <w:shd w:val="clear" w:color="auto" w:fill="auto"/>
          </w:tcPr>
          <w:p w:rsidR="002C4EE4" w:rsidRDefault="00BA6DB5">
            <w:pPr>
              <w:pStyle w:val="Compact"/>
            </w:pPr>
            <w:r>
              <w:t>20:3n-6</w:t>
            </w:r>
          </w:p>
        </w:tc>
        <w:tc>
          <w:tcPr>
            <w:tcW w:w="2880" w:type="dxa"/>
            <w:shd w:val="clear" w:color="auto" w:fill="auto"/>
          </w:tcPr>
          <w:p w:rsidR="002C4EE4" w:rsidRDefault="00BA6DB5">
            <w:pPr>
              <w:pStyle w:val="Compact"/>
              <w:jc w:val="center"/>
            </w:pPr>
            <w:r>
              <w:t>10.2 (6.0)</w:t>
            </w:r>
          </w:p>
        </w:tc>
        <w:tc>
          <w:tcPr>
            <w:tcW w:w="2880" w:type="dxa"/>
            <w:shd w:val="clear" w:color="auto" w:fill="auto"/>
          </w:tcPr>
          <w:p w:rsidR="002C4EE4" w:rsidRDefault="00BA6DB5">
            <w:pPr>
              <w:pStyle w:val="Compact"/>
              <w:jc w:val="center"/>
            </w:pPr>
            <w:r>
              <w:t>0.3 (0.1)</w:t>
            </w:r>
          </w:p>
        </w:tc>
      </w:tr>
      <w:tr w:rsidR="002C4EE4">
        <w:tc>
          <w:tcPr>
            <w:tcW w:w="2880" w:type="dxa"/>
            <w:shd w:val="clear" w:color="auto" w:fill="auto"/>
          </w:tcPr>
          <w:p w:rsidR="002C4EE4" w:rsidRDefault="00BA6DB5">
            <w:pPr>
              <w:pStyle w:val="Compact"/>
            </w:pPr>
            <w:r>
              <w:t>20:4n-6</w:t>
            </w:r>
          </w:p>
        </w:tc>
        <w:tc>
          <w:tcPr>
            <w:tcW w:w="2880" w:type="dxa"/>
            <w:shd w:val="clear" w:color="auto" w:fill="auto"/>
          </w:tcPr>
          <w:p w:rsidR="002C4EE4" w:rsidRDefault="00BA6DB5">
            <w:pPr>
              <w:pStyle w:val="Compact"/>
              <w:jc w:val="center"/>
            </w:pPr>
            <w:r>
              <w:t>38.2 (19.1)</w:t>
            </w:r>
          </w:p>
        </w:tc>
        <w:tc>
          <w:tcPr>
            <w:tcW w:w="2880" w:type="dxa"/>
            <w:shd w:val="clear" w:color="auto" w:fill="auto"/>
          </w:tcPr>
          <w:p w:rsidR="002C4EE4" w:rsidRDefault="00BA6DB5">
            <w:pPr>
              <w:pStyle w:val="Compact"/>
              <w:jc w:val="center"/>
            </w:pPr>
            <w:r>
              <w:t>1.3 (0.5)</w:t>
            </w:r>
          </w:p>
        </w:tc>
      </w:tr>
      <w:tr w:rsidR="002C4EE4">
        <w:tc>
          <w:tcPr>
            <w:tcW w:w="2880" w:type="dxa"/>
            <w:shd w:val="clear" w:color="auto" w:fill="auto"/>
          </w:tcPr>
          <w:p w:rsidR="002C4EE4" w:rsidRDefault="00BA6DB5">
            <w:pPr>
              <w:pStyle w:val="Compact"/>
            </w:pPr>
            <w:r>
              <w:t>22:4n-6</w:t>
            </w:r>
          </w:p>
        </w:tc>
        <w:tc>
          <w:tcPr>
            <w:tcW w:w="2880" w:type="dxa"/>
            <w:shd w:val="clear" w:color="auto" w:fill="auto"/>
          </w:tcPr>
          <w:p w:rsidR="002C4EE4" w:rsidRDefault="00BA6DB5">
            <w:pPr>
              <w:pStyle w:val="Compact"/>
              <w:jc w:val="center"/>
            </w:pPr>
            <w:r>
              <w:t>4.6 (2.9)</w:t>
            </w:r>
          </w:p>
        </w:tc>
        <w:tc>
          <w:tcPr>
            <w:tcW w:w="2880" w:type="dxa"/>
            <w:shd w:val="clear" w:color="auto" w:fill="auto"/>
          </w:tcPr>
          <w:p w:rsidR="002C4EE4" w:rsidRDefault="00BA6DB5">
            <w:pPr>
              <w:pStyle w:val="Compact"/>
              <w:jc w:val="center"/>
            </w:pPr>
            <w:r>
              <w:t>0.1 (0.1)</w:t>
            </w:r>
          </w:p>
        </w:tc>
      </w:tr>
      <w:tr w:rsidR="002C4EE4">
        <w:tc>
          <w:tcPr>
            <w:tcW w:w="2880" w:type="dxa"/>
            <w:shd w:val="clear" w:color="auto" w:fill="auto"/>
          </w:tcPr>
          <w:p w:rsidR="002C4EE4" w:rsidRDefault="00BA6DB5">
            <w:pPr>
              <w:pStyle w:val="Compact"/>
            </w:pPr>
            <w:r>
              <w:t>14:1n-7</w:t>
            </w:r>
          </w:p>
        </w:tc>
        <w:tc>
          <w:tcPr>
            <w:tcW w:w="2880" w:type="dxa"/>
            <w:shd w:val="clear" w:color="auto" w:fill="auto"/>
          </w:tcPr>
          <w:p w:rsidR="002C4EE4" w:rsidRDefault="00BA6DB5">
            <w:pPr>
              <w:pStyle w:val="Compact"/>
              <w:jc w:val="center"/>
            </w:pPr>
            <w:r>
              <w:t>5.1 (6.1)</w:t>
            </w:r>
          </w:p>
        </w:tc>
        <w:tc>
          <w:tcPr>
            <w:tcW w:w="2880" w:type="dxa"/>
            <w:shd w:val="clear" w:color="auto" w:fill="auto"/>
          </w:tcPr>
          <w:p w:rsidR="002C4EE4" w:rsidRDefault="00BA6DB5">
            <w:pPr>
              <w:pStyle w:val="Compact"/>
              <w:jc w:val="center"/>
            </w:pPr>
            <w:r>
              <w:t>0.1 (0.1)</w:t>
            </w:r>
          </w:p>
        </w:tc>
      </w:tr>
      <w:tr w:rsidR="002C4EE4">
        <w:tc>
          <w:tcPr>
            <w:tcW w:w="2880" w:type="dxa"/>
            <w:shd w:val="clear" w:color="auto" w:fill="auto"/>
          </w:tcPr>
          <w:p w:rsidR="002C4EE4" w:rsidRDefault="00BA6DB5">
            <w:pPr>
              <w:pStyle w:val="Compact"/>
            </w:pPr>
            <w:r>
              <w:t>16:1n-7</w:t>
            </w:r>
          </w:p>
        </w:tc>
        <w:tc>
          <w:tcPr>
            <w:tcW w:w="2880" w:type="dxa"/>
            <w:shd w:val="clear" w:color="auto" w:fill="auto"/>
          </w:tcPr>
          <w:p w:rsidR="002C4EE4" w:rsidRDefault="00BA6DB5">
            <w:pPr>
              <w:pStyle w:val="Compact"/>
              <w:jc w:val="center"/>
            </w:pPr>
            <w:r>
              <w:t>126.1 (98.8)</w:t>
            </w:r>
          </w:p>
        </w:tc>
        <w:tc>
          <w:tcPr>
            <w:tcW w:w="2880" w:type="dxa"/>
            <w:shd w:val="clear" w:color="auto" w:fill="auto"/>
          </w:tcPr>
          <w:p w:rsidR="002C4EE4" w:rsidRDefault="00BA6DB5">
            <w:pPr>
              <w:pStyle w:val="Compact"/>
              <w:jc w:val="center"/>
            </w:pPr>
            <w:r>
              <w:t>3.8 (1.3)</w:t>
            </w:r>
          </w:p>
        </w:tc>
      </w:tr>
      <w:tr w:rsidR="002C4EE4">
        <w:tc>
          <w:tcPr>
            <w:tcW w:w="2880" w:type="dxa"/>
            <w:shd w:val="clear" w:color="auto" w:fill="auto"/>
          </w:tcPr>
          <w:p w:rsidR="002C4EE4" w:rsidRDefault="00BA6DB5">
            <w:pPr>
              <w:pStyle w:val="Compact"/>
            </w:pPr>
            <w:r>
              <w:t>18:1n-7</w:t>
            </w:r>
          </w:p>
        </w:tc>
        <w:tc>
          <w:tcPr>
            <w:tcW w:w="2880" w:type="dxa"/>
            <w:shd w:val="clear" w:color="auto" w:fill="auto"/>
          </w:tcPr>
          <w:p w:rsidR="002C4EE4" w:rsidRDefault="00BA6DB5">
            <w:pPr>
              <w:pStyle w:val="Compact"/>
              <w:jc w:val="center"/>
            </w:pPr>
            <w:r>
              <w:t>71.6 (34.8)</w:t>
            </w:r>
          </w:p>
        </w:tc>
        <w:tc>
          <w:tcPr>
            <w:tcW w:w="2880" w:type="dxa"/>
            <w:shd w:val="clear" w:color="auto" w:fill="auto"/>
          </w:tcPr>
          <w:p w:rsidR="002C4EE4" w:rsidRDefault="00BA6DB5">
            <w:pPr>
              <w:pStyle w:val="Compact"/>
              <w:jc w:val="center"/>
            </w:pPr>
            <w:r>
              <w:t>2.4 (0.4)</w:t>
            </w:r>
          </w:p>
        </w:tc>
      </w:tr>
      <w:tr w:rsidR="002C4EE4">
        <w:tc>
          <w:tcPr>
            <w:tcW w:w="2880" w:type="dxa"/>
            <w:shd w:val="clear" w:color="auto" w:fill="auto"/>
          </w:tcPr>
          <w:p w:rsidR="002C4EE4" w:rsidRDefault="00BA6DB5">
            <w:pPr>
              <w:pStyle w:val="Compact"/>
            </w:pPr>
            <w:r>
              <w:t>18:1n-9</w:t>
            </w:r>
          </w:p>
        </w:tc>
        <w:tc>
          <w:tcPr>
            <w:tcW w:w="2880" w:type="dxa"/>
            <w:shd w:val="clear" w:color="auto" w:fill="auto"/>
          </w:tcPr>
          <w:p w:rsidR="002C4EE4" w:rsidRDefault="00BA6DB5">
            <w:pPr>
              <w:pStyle w:val="Compact"/>
              <w:jc w:val="center"/>
            </w:pPr>
            <w:r>
              <w:t>1168.5 (592.2)</w:t>
            </w:r>
          </w:p>
        </w:tc>
        <w:tc>
          <w:tcPr>
            <w:tcW w:w="2880" w:type="dxa"/>
            <w:shd w:val="clear" w:color="auto" w:fill="auto"/>
          </w:tcPr>
          <w:p w:rsidR="002C4EE4" w:rsidRDefault="00BA6DB5">
            <w:pPr>
              <w:pStyle w:val="Compact"/>
              <w:jc w:val="center"/>
            </w:pPr>
            <w:r>
              <w:t>37.8 (3.7)</w:t>
            </w:r>
          </w:p>
        </w:tc>
      </w:tr>
      <w:tr w:rsidR="002C4EE4">
        <w:tc>
          <w:tcPr>
            <w:tcW w:w="2880" w:type="dxa"/>
            <w:shd w:val="clear" w:color="auto" w:fill="auto"/>
          </w:tcPr>
          <w:p w:rsidR="002C4EE4" w:rsidRDefault="00BA6DB5">
            <w:pPr>
              <w:pStyle w:val="Compact"/>
            </w:pPr>
            <w:r>
              <w:t>20:1n-9</w:t>
            </w:r>
          </w:p>
        </w:tc>
        <w:tc>
          <w:tcPr>
            <w:tcW w:w="2880" w:type="dxa"/>
            <w:shd w:val="clear" w:color="auto" w:fill="auto"/>
          </w:tcPr>
          <w:p w:rsidR="002C4EE4" w:rsidRDefault="00BA6DB5">
            <w:pPr>
              <w:pStyle w:val="Compact"/>
              <w:jc w:val="center"/>
            </w:pPr>
            <w:r>
              <w:t>8.5 (5.2)</w:t>
            </w:r>
          </w:p>
        </w:tc>
        <w:tc>
          <w:tcPr>
            <w:tcW w:w="2880" w:type="dxa"/>
            <w:shd w:val="clear" w:color="auto" w:fill="auto"/>
          </w:tcPr>
          <w:p w:rsidR="002C4EE4" w:rsidRDefault="00BA6DB5">
            <w:pPr>
              <w:pStyle w:val="Compact"/>
              <w:jc w:val="center"/>
            </w:pPr>
            <w:r>
              <w:t>0.3 (0.2)</w:t>
            </w:r>
          </w:p>
        </w:tc>
      </w:tr>
      <w:tr w:rsidR="002C4EE4">
        <w:tc>
          <w:tcPr>
            <w:tcW w:w="2880" w:type="dxa"/>
            <w:shd w:val="clear" w:color="auto" w:fill="auto"/>
          </w:tcPr>
          <w:p w:rsidR="002C4EE4" w:rsidRDefault="00BA6DB5">
            <w:pPr>
              <w:pStyle w:val="Compact"/>
            </w:pPr>
            <w:r>
              <w:t>22:1n-9</w:t>
            </w:r>
          </w:p>
        </w:tc>
        <w:tc>
          <w:tcPr>
            <w:tcW w:w="2880" w:type="dxa"/>
            <w:shd w:val="clear" w:color="auto" w:fill="auto"/>
          </w:tcPr>
          <w:p w:rsidR="002C4EE4" w:rsidRDefault="00BA6DB5">
            <w:pPr>
              <w:pStyle w:val="Compact"/>
              <w:jc w:val="center"/>
            </w:pPr>
            <w:r>
              <w:t>1.0 (0.6)</w:t>
            </w:r>
          </w:p>
        </w:tc>
        <w:tc>
          <w:tcPr>
            <w:tcW w:w="2880" w:type="dxa"/>
            <w:shd w:val="clear" w:color="auto" w:fill="auto"/>
          </w:tcPr>
          <w:p w:rsidR="002C4EE4" w:rsidRDefault="00BA6DB5">
            <w:pPr>
              <w:pStyle w:val="Compact"/>
              <w:jc w:val="center"/>
            </w:pPr>
            <w:r>
              <w:t>0.0 (0.0)</w:t>
            </w:r>
          </w:p>
        </w:tc>
      </w:tr>
      <w:tr w:rsidR="002C4EE4">
        <w:tc>
          <w:tcPr>
            <w:tcW w:w="2880" w:type="dxa"/>
            <w:shd w:val="clear" w:color="auto" w:fill="auto"/>
          </w:tcPr>
          <w:p w:rsidR="002C4EE4" w:rsidRDefault="00BA6DB5">
            <w:pPr>
              <w:pStyle w:val="Compact"/>
            </w:pPr>
            <w:r>
              <w:t>24:1n-9</w:t>
            </w:r>
          </w:p>
        </w:tc>
        <w:tc>
          <w:tcPr>
            <w:tcW w:w="2880" w:type="dxa"/>
            <w:shd w:val="clear" w:color="auto" w:fill="auto"/>
          </w:tcPr>
          <w:p w:rsidR="002C4EE4" w:rsidRDefault="00BA6DB5">
            <w:pPr>
              <w:pStyle w:val="Compact"/>
              <w:jc w:val="center"/>
            </w:pPr>
            <w:r>
              <w:t>2.2 (4.0)</w:t>
            </w:r>
          </w:p>
        </w:tc>
        <w:tc>
          <w:tcPr>
            <w:tcW w:w="2880" w:type="dxa"/>
            <w:shd w:val="clear" w:color="auto" w:fill="auto"/>
          </w:tcPr>
          <w:p w:rsidR="002C4EE4" w:rsidRDefault="00BA6DB5">
            <w:pPr>
              <w:pStyle w:val="Compact"/>
              <w:jc w:val="center"/>
            </w:pPr>
            <w:r>
              <w:t>0.1 (0.1)</w:t>
            </w:r>
          </w:p>
        </w:tc>
      </w:tr>
      <w:tr w:rsidR="002C4EE4">
        <w:tc>
          <w:tcPr>
            <w:tcW w:w="2880" w:type="dxa"/>
            <w:shd w:val="clear" w:color="auto" w:fill="auto"/>
          </w:tcPr>
          <w:p w:rsidR="002C4EE4" w:rsidRDefault="00BA6DB5">
            <w:pPr>
              <w:pStyle w:val="Compact"/>
            </w:pPr>
            <w:r>
              <w:t>14:0</w:t>
            </w:r>
          </w:p>
        </w:tc>
        <w:tc>
          <w:tcPr>
            <w:tcW w:w="2880" w:type="dxa"/>
            <w:shd w:val="clear" w:color="auto" w:fill="auto"/>
          </w:tcPr>
          <w:p w:rsidR="002C4EE4" w:rsidRDefault="00BA6DB5">
            <w:pPr>
              <w:pStyle w:val="Compact"/>
              <w:jc w:val="center"/>
            </w:pPr>
            <w:r>
              <w:t>62.4 (59.0)</w:t>
            </w:r>
          </w:p>
        </w:tc>
        <w:tc>
          <w:tcPr>
            <w:tcW w:w="2880" w:type="dxa"/>
            <w:shd w:val="clear" w:color="auto" w:fill="auto"/>
          </w:tcPr>
          <w:p w:rsidR="002C4EE4" w:rsidRDefault="00BA6DB5">
            <w:pPr>
              <w:pStyle w:val="Compact"/>
              <w:jc w:val="center"/>
            </w:pPr>
            <w:r>
              <w:t>1.8 (1.0)</w:t>
            </w:r>
          </w:p>
        </w:tc>
      </w:tr>
      <w:tr w:rsidR="002C4EE4">
        <w:tc>
          <w:tcPr>
            <w:tcW w:w="2880" w:type="dxa"/>
            <w:shd w:val="clear" w:color="auto" w:fill="auto"/>
          </w:tcPr>
          <w:p w:rsidR="002C4EE4" w:rsidRDefault="00BA6DB5">
            <w:pPr>
              <w:pStyle w:val="Compact"/>
            </w:pPr>
            <w:r>
              <w:t>16:0</w:t>
            </w:r>
          </w:p>
        </w:tc>
        <w:tc>
          <w:tcPr>
            <w:tcW w:w="2880" w:type="dxa"/>
            <w:shd w:val="clear" w:color="auto" w:fill="auto"/>
          </w:tcPr>
          <w:p w:rsidR="002C4EE4" w:rsidRDefault="00BA6DB5">
            <w:pPr>
              <w:pStyle w:val="Compact"/>
              <w:jc w:val="center"/>
            </w:pPr>
            <w:r>
              <w:t>868.0 (556.2)</w:t>
            </w:r>
          </w:p>
        </w:tc>
        <w:tc>
          <w:tcPr>
            <w:tcW w:w="2880" w:type="dxa"/>
            <w:shd w:val="clear" w:color="auto" w:fill="auto"/>
          </w:tcPr>
          <w:p w:rsidR="002C4EE4" w:rsidRDefault="00BA6DB5">
            <w:pPr>
              <w:pStyle w:val="Compact"/>
              <w:jc w:val="center"/>
            </w:pPr>
            <w:r>
              <w:t>26.6 (4.4)</w:t>
            </w:r>
          </w:p>
        </w:tc>
      </w:tr>
      <w:tr w:rsidR="002C4EE4">
        <w:tc>
          <w:tcPr>
            <w:tcW w:w="2880" w:type="dxa"/>
            <w:shd w:val="clear" w:color="auto" w:fill="auto"/>
          </w:tcPr>
          <w:p w:rsidR="002C4EE4" w:rsidRDefault="00BA6DB5">
            <w:pPr>
              <w:pStyle w:val="Compact"/>
            </w:pPr>
            <w:r>
              <w:t>18:0</w:t>
            </w:r>
          </w:p>
        </w:tc>
        <w:tc>
          <w:tcPr>
            <w:tcW w:w="2880" w:type="dxa"/>
            <w:shd w:val="clear" w:color="auto" w:fill="auto"/>
          </w:tcPr>
          <w:p w:rsidR="002C4EE4" w:rsidRDefault="00BA6DB5">
            <w:pPr>
              <w:pStyle w:val="Compact"/>
              <w:jc w:val="center"/>
            </w:pPr>
            <w:r>
              <w:t>113.6 (63.4)</w:t>
            </w:r>
          </w:p>
        </w:tc>
        <w:tc>
          <w:tcPr>
            <w:tcW w:w="2880" w:type="dxa"/>
            <w:shd w:val="clear" w:color="auto" w:fill="auto"/>
          </w:tcPr>
          <w:p w:rsidR="002C4EE4" w:rsidRDefault="00BA6DB5">
            <w:pPr>
              <w:pStyle w:val="Compact"/>
              <w:jc w:val="center"/>
            </w:pPr>
            <w:r>
              <w:t>3.7 (0.8)</w:t>
            </w:r>
          </w:p>
        </w:tc>
      </w:tr>
      <w:tr w:rsidR="002C4EE4">
        <w:tc>
          <w:tcPr>
            <w:tcW w:w="2880" w:type="dxa"/>
            <w:shd w:val="clear" w:color="auto" w:fill="auto"/>
          </w:tcPr>
          <w:p w:rsidR="002C4EE4" w:rsidRDefault="00BA6DB5">
            <w:pPr>
              <w:pStyle w:val="Compact"/>
            </w:pPr>
            <w:r>
              <w:t>20:0</w:t>
            </w:r>
          </w:p>
        </w:tc>
        <w:tc>
          <w:tcPr>
            <w:tcW w:w="2880" w:type="dxa"/>
            <w:shd w:val="clear" w:color="auto" w:fill="auto"/>
          </w:tcPr>
          <w:p w:rsidR="002C4EE4" w:rsidRDefault="00BA6DB5">
            <w:pPr>
              <w:pStyle w:val="Compact"/>
              <w:jc w:val="center"/>
            </w:pPr>
            <w:r>
              <w:t>1.9 (1.3)</w:t>
            </w:r>
          </w:p>
        </w:tc>
        <w:tc>
          <w:tcPr>
            <w:tcW w:w="2880" w:type="dxa"/>
            <w:shd w:val="clear" w:color="auto" w:fill="auto"/>
          </w:tcPr>
          <w:p w:rsidR="002C4EE4" w:rsidRDefault="00BA6DB5">
            <w:pPr>
              <w:pStyle w:val="Compact"/>
              <w:jc w:val="center"/>
            </w:pPr>
            <w:r>
              <w:t>0.1 (0.0)</w:t>
            </w:r>
          </w:p>
        </w:tc>
      </w:tr>
      <w:tr w:rsidR="002C4EE4">
        <w:tc>
          <w:tcPr>
            <w:tcW w:w="2880" w:type="dxa"/>
            <w:shd w:val="clear" w:color="auto" w:fill="auto"/>
          </w:tcPr>
          <w:p w:rsidR="002C4EE4" w:rsidRDefault="00BA6DB5">
            <w:pPr>
              <w:pStyle w:val="Compact"/>
            </w:pPr>
            <w:r>
              <w:t>22:0</w:t>
            </w:r>
          </w:p>
        </w:tc>
        <w:tc>
          <w:tcPr>
            <w:tcW w:w="2880" w:type="dxa"/>
            <w:shd w:val="clear" w:color="auto" w:fill="auto"/>
          </w:tcPr>
          <w:p w:rsidR="002C4EE4" w:rsidRDefault="00BA6DB5">
            <w:pPr>
              <w:pStyle w:val="Compact"/>
              <w:jc w:val="center"/>
            </w:pPr>
            <w:r>
              <w:t>1.5 (1.2)</w:t>
            </w:r>
          </w:p>
        </w:tc>
        <w:tc>
          <w:tcPr>
            <w:tcW w:w="2880" w:type="dxa"/>
            <w:shd w:val="clear" w:color="auto" w:fill="auto"/>
          </w:tcPr>
          <w:p w:rsidR="002C4EE4" w:rsidRDefault="00BA6DB5">
            <w:pPr>
              <w:pStyle w:val="Compact"/>
              <w:jc w:val="center"/>
            </w:pPr>
            <w:r>
              <w:t>0.1 (0.0)</w:t>
            </w:r>
          </w:p>
        </w:tc>
      </w:tr>
      <w:tr w:rsidR="002C4EE4">
        <w:tc>
          <w:tcPr>
            <w:tcW w:w="2880" w:type="dxa"/>
            <w:shd w:val="clear" w:color="auto" w:fill="auto"/>
          </w:tcPr>
          <w:p w:rsidR="002C4EE4" w:rsidRDefault="00BA6DB5">
            <w:pPr>
              <w:pStyle w:val="Compact"/>
            </w:pPr>
            <w:r>
              <w:t>Total</w:t>
            </w:r>
          </w:p>
        </w:tc>
        <w:tc>
          <w:tcPr>
            <w:tcW w:w="2880" w:type="dxa"/>
            <w:shd w:val="clear" w:color="auto" w:fill="auto"/>
          </w:tcPr>
          <w:p w:rsidR="002C4EE4" w:rsidRDefault="00BA6DB5">
            <w:pPr>
              <w:pStyle w:val="Compact"/>
              <w:jc w:val="center"/>
            </w:pPr>
            <w:r>
              <w:t>3137.5 (1686.6)</w:t>
            </w:r>
          </w:p>
        </w:tc>
        <w:tc>
          <w:tcPr>
            <w:tcW w:w="2880" w:type="dxa"/>
            <w:shd w:val="clear" w:color="auto" w:fill="auto"/>
          </w:tcPr>
          <w:p w:rsidR="002C4EE4" w:rsidRDefault="002C4EE4"/>
        </w:tc>
      </w:tr>
    </w:tbl>
    <w:p w:rsidR="002C4EE4" w:rsidRDefault="00BA6DB5">
      <w:pPr>
        <w:pStyle w:val="TableCaption"/>
      </w:pPr>
      <w:commentRangeStart w:id="152"/>
      <w:proofErr w:type="gramStart"/>
      <w:r>
        <w:t xml:space="preserve">Table 4: </w:t>
      </w:r>
      <w:commentRangeEnd w:id="152"/>
      <w:r w:rsidR="00DB7DCE">
        <w:rPr>
          <w:rStyle w:val="CommentReference"/>
          <w:rFonts w:cs="Times New Roman"/>
          <w:iCs w:val="0"/>
        </w:rPr>
        <w:commentReference w:id="152"/>
      </w:r>
      <w:r>
        <w:t xml:space="preserve">Raw estimates and confidence interval values for </w:t>
      </w:r>
      <w:r>
        <w:rPr>
          <w:i/>
        </w:rPr>
        <w:t>time</w:t>
      </w:r>
      <w:r>
        <w:t>-adjusted GEE models of the association of the triacylglycerol fatty acids (</w:t>
      </w:r>
      <w:proofErr w:type="spellStart"/>
      <w:r>
        <w:t>mol</w:t>
      </w:r>
      <w:proofErr w:type="spellEnd"/>
      <w:r>
        <w:t xml:space="preserve">% and </w:t>
      </w:r>
      <w:proofErr w:type="spellStart"/>
      <w:r>
        <w:t>nmol</w:t>
      </w:r>
      <w:proofErr w:type="spellEnd"/>
      <w:r>
        <w:t>/mL) and total clinically-measured TAG with insulin sensitivity and beta-cell function outcomes using the 6 year longitudinal data from the PROMISE cohort.</w:t>
      </w:r>
      <w:proofErr w:type="gramEnd"/>
      <w:r>
        <w:t xml:space="preserve"> Estimates represent a percent difference in the outcome per SD increase in the fatty acid. P-values were </w:t>
      </w:r>
      <w:r>
        <w:lastRenderedPageBreak/>
        <w:t>adjusted for the BH false discovery rate, with an asterisk (*) denoting a significant (p&lt;0.05) association.</w:t>
      </w:r>
    </w:p>
    <w:tbl>
      <w:tblPr>
        <w:tblW w:w="5000" w:type="pct"/>
        <w:tblBorders>
          <w:bottom w:val="single" w:sz="6" w:space="0" w:color="000001"/>
          <w:insideH w:val="single" w:sz="6" w:space="0" w:color="000001"/>
        </w:tblBorders>
        <w:tblLook w:val="07E0" w:firstRow="1" w:lastRow="1" w:firstColumn="1" w:lastColumn="1" w:noHBand="1" w:noVBand="1"/>
      </w:tblPr>
      <w:tblGrid>
        <w:gridCol w:w="1268"/>
        <w:gridCol w:w="1916"/>
        <w:gridCol w:w="1916"/>
        <w:gridCol w:w="1916"/>
        <w:gridCol w:w="1840"/>
      </w:tblGrid>
      <w:tr w:rsidR="002C4EE4">
        <w:tc>
          <w:tcPr>
            <w:tcW w:w="1136" w:type="dxa"/>
            <w:tcBorders>
              <w:bottom w:val="single" w:sz="6" w:space="0" w:color="000001"/>
            </w:tcBorders>
            <w:shd w:val="clear" w:color="auto" w:fill="auto"/>
            <w:vAlign w:val="bottom"/>
          </w:tcPr>
          <w:p w:rsidR="002C4EE4" w:rsidRDefault="00BA6DB5">
            <w:pPr>
              <w:pStyle w:val="Compact"/>
            </w:pPr>
            <w:r>
              <w:t>Fatty acid</w:t>
            </w:r>
          </w:p>
        </w:tc>
        <w:tc>
          <w:tcPr>
            <w:tcW w:w="1895" w:type="dxa"/>
            <w:tcBorders>
              <w:bottom w:val="single" w:sz="6" w:space="0" w:color="000001"/>
            </w:tcBorders>
            <w:shd w:val="clear" w:color="auto" w:fill="auto"/>
            <w:vAlign w:val="bottom"/>
          </w:tcPr>
          <w:p w:rsidR="002C4EE4" w:rsidRDefault="00BA6DB5">
            <w:pPr>
              <w:pStyle w:val="Compact"/>
            </w:pPr>
            <w:r>
              <w:t>log(HOMA2-%S)</w:t>
            </w:r>
          </w:p>
        </w:tc>
        <w:tc>
          <w:tcPr>
            <w:tcW w:w="1895" w:type="dxa"/>
            <w:tcBorders>
              <w:bottom w:val="single" w:sz="6" w:space="0" w:color="000001"/>
            </w:tcBorders>
            <w:shd w:val="clear" w:color="auto" w:fill="auto"/>
            <w:vAlign w:val="bottom"/>
          </w:tcPr>
          <w:p w:rsidR="002C4EE4" w:rsidRDefault="00BA6DB5">
            <w:pPr>
              <w:pStyle w:val="Compact"/>
            </w:pPr>
            <w:r>
              <w:t>log(ISI)</w:t>
            </w:r>
          </w:p>
        </w:tc>
        <w:tc>
          <w:tcPr>
            <w:tcW w:w="1895" w:type="dxa"/>
            <w:tcBorders>
              <w:bottom w:val="single" w:sz="6" w:space="0" w:color="000001"/>
            </w:tcBorders>
            <w:shd w:val="clear" w:color="auto" w:fill="auto"/>
            <w:vAlign w:val="bottom"/>
          </w:tcPr>
          <w:p w:rsidR="002C4EE4" w:rsidRDefault="00BA6DB5">
            <w:pPr>
              <w:pStyle w:val="Compact"/>
            </w:pPr>
            <w:r>
              <w:t>log(IGI/IR)</w:t>
            </w:r>
          </w:p>
        </w:tc>
        <w:tc>
          <w:tcPr>
            <w:tcW w:w="1819" w:type="dxa"/>
            <w:tcBorders>
              <w:bottom w:val="single" w:sz="6" w:space="0" w:color="000001"/>
            </w:tcBorders>
            <w:shd w:val="clear" w:color="auto" w:fill="auto"/>
            <w:vAlign w:val="bottom"/>
          </w:tcPr>
          <w:p w:rsidR="002C4EE4" w:rsidRDefault="00BA6DB5">
            <w:pPr>
              <w:pStyle w:val="Compact"/>
            </w:pPr>
            <w:r>
              <w:t>log(ISSI-2)</w:t>
            </w:r>
          </w:p>
        </w:tc>
      </w:tr>
      <w:tr w:rsidR="002C4EE4">
        <w:tc>
          <w:tcPr>
            <w:tcW w:w="1136" w:type="dxa"/>
            <w:shd w:val="clear" w:color="auto" w:fill="auto"/>
          </w:tcPr>
          <w:p w:rsidR="002C4EE4" w:rsidRDefault="00BA6DB5">
            <w:pPr>
              <w:pStyle w:val="Compact"/>
            </w:pPr>
            <w:r>
              <w:rPr>
                <w:b/>
              </w:rPr>
              <w:t>Totals</w:t>
            </w:r>
          </w:p>
        </w:tc>
        <w:tc>
          <w:tcPr>
            <w:tcW w:w="1895" w:type="dxa"/>
            <w:shd w:val="clear" w:color="auto" w:fill="auto"/>
          </w:tcPr>
          <w:p w:rsidR="002C4EE4" w:rsidRDefault="002C4EE4"/>
        </w:tc>
        <w:tc>
          <w:tcPr>
            <w:tcW w:w="1895" w:type="dxa"/>
            <w:shd w:val="clear" w:color="auto" w:fill="auto"/>
          </w:tcPr>
          <w:p w:rsidR="002C4EE4" w:rsidRDefault="002C4EE4"/>
        </w:tc>
        <w:tc>
          <w:tcPr>
            <w:tcW w:w="1895" w:type="dxa"/>
            <w:shd w:val="clear" w:color="auto" w:fill="auto"/>
          </w:tcPr>
          <w:p w:rsidR="002C4EE4" w:rsidRDefault="002C4EE4"/>
        </w:tc>
        <w:tc>
          <w:tcPr>
            <w:tcW w:w="1819" w:type="dxa"/>
            <w:shd w:val="clear" w:color="auto" w:fill="auto"/>
          </w:tcPr>
          <w:p w:rsidR="002C4EE4" w:rsidRDefault="002C4EE4"/>
        </w:tc>
      </w:tr>
      <w:tr w:rsidR="002C4EE4">
        <w:tc>
          <w:tcPr>
            <w:tcW w:w="1136" w:type="dxa"/>
            <w:shd w:val="clear" w:color="auto" w:fill="auto"/>
          </w:tcPr>
          <w:p w:rsidR="002C4EE4" w:rsidRDefault="00BA6DB5">
            <w:pPr>
              <w:pStyle w:val="Compact"/>
            </w:pPr>
            <w:r>
              <w:t>Clinical TAG</w:t>
            </w:r>
          </w:p>
        </w:tc>
        <w:tc>
          <w:tcPr>
            <w:tcW w:w="1895" w:type="dxa"/>
            <w:shd w:val="clear" w:color="auto" w:fill="auto"/>
          </w:tcPr>
          <w:p w:rsidR="002C4EE4" w:rsidRDefault="00BA6DB5">
            <w:pPr>
              <w:pStyle w:val="Compact"/>
            </w:pPr>
            <w:r>
              <w:t>-25.0 (-29.1, -20.8)*</w:t>
            </w:r>
          </w:p>
        </w:tc>
        <w:tc>
          <w:tcPr>
            <w:tcW w:w="1895" w:type="dxa"/>
            <w:shd w:val="clear" w:color="auto" w:fill="auto"/>
          </w:tcPr>
          <w:p w:rsidR="002C4EE4" w:rsidRDefault="00BA6DB5">
            <w:pPr>
              <w:pStyle w:val="Compact"/>
            </w:pPr>
            <w:r>
              <w:t>-24.6 (-28.4, -20.7)*</w:t>
            </w:r>
          </w:p>
        </w:tc>
        <w:tc>
          <w:tcPr>
            <w:tcW w:w="1895" w:type="dxa"/>
            <w:shd w:val="clear" w:color="auto" w:fill="auto"/>
          </w:tcPr>
          <w:p w:rsidR="002C4EE4" w:rsidRDefault="00BA6DB5">
            <w:pPr>
              <w:pStyle w:val="Compact"/>
            </w:pPr>
            <w:r>
              <w:t>-18.5 (-24.2, -12.3)*</w:t>
            </w:r>
          </w:p>
        </w:tc>
        <w:tc>
          <w:tcPr>
            <w:tcW w:w="1819" w:type="dxa"/>
            <w:shd w:val="clear" w:color="auto" w:fill="auto"/>
          </w:tcPr>
          <w:p w:rsidR="002C4EE4" w:rsidRDefault="00BA6DB5">
            <w:pPr>
              <w:pStyle w:val="Compact"/>
            </w:pPr>
            <w:r>
              <w:t>-11.1 (-14.4, -7.6)*</w:t>
            </w:r>
          </w:p>
        </w:tc>
      </w:tr>
      <w:tr w:rsidR="002C4EE4">
        <w:tc>
          <w:tcPr>
            <w:tcW w:w="1136" w:type="dxa"/>
            <w:shd w:val="clear" w:color="auto" w:fill="auto"/>
          </w:tcPr>
          <w:p w:rsidR="002C4EE4" w:rsidRDefault="00BA6DB5">
            <w:pPr>
              <w:pStyle w:val="Compact"/>
            </w:pPr>
            <w:r>
              <w:t>Total</w:t>
            </w:r>
          </w:p>
        </w:tc>
        <w:tc>
          <w:tcPr>
            <w:tcW w:w="1895" w:type="dxa"/>
            <w:shd w:val="clear" w:color="auto" w:fill="auto"/>
          </w:tcPr>
          <w:p w:rsidR="002C4EE4" w:rsidRDefault="00BA6DB5">
            <w:pPr>
              <w:pStyle w:val="Compact"/>
            </w:pPr>
            <w:r>
              <w:t>-22.4 (-27.8, -16.7)*</w:t>
            </w:r>
          </w:p>
        </w:tc>
        <w:tc>
          <w:tcPr>
            <w:tcW w:w="1895" w:type="dxa"/>
            <w:shd w:val="clear" w:color="auto" w:fill="auto"/>
          </w:tcPr>
          <w:p w:rsidR="002C4EE4" w:rsidRDefault="00BA6DB5">
            <w:pPr>
              <w:pStyle w:val="Compact"/>
            </w:pPr>
            <w:r>
              <w:t>-23.1 (-28.5, -17.2)*</w:t>
            </w:r>
          </w:p>
        </w:tc>
        <w:tc>
          <w:tcPr>
            <w:tcW w:w="1895" w:type="dxa"/>
            <w:shd w:val="clear" w:color="auto" w:fill="auto"/>
          </w:tcPr>
          <w:p w:rsidR="002C4EE4" w:rsidRDefault="00BA6DB5">
            <w:pPr>
              <w:pStyle w:val="Compact"/>
            </w:pPr>
            <w:r>
              <w:t>-15.8 (-22.2, -8.8)*</w:t>
            </w:r>
          </w:p>
        </w:tc>
        <w:tc>
          <w:tcPr>
            <w:tcW w:w="1819" w:type="dxa"/>
            <w:shd w:val="clear" w:color="auto" w:fill="auto"/>
          </w:tcPr>
          <w:p w:rsidR="002C4EE4" w:rsidRDefault="00BA6DB5">
            <w:pPr>
              <w:pStyle w:val="Compact"/>
            </w:pPr>
            <w:r>
              <w:t>-9.2 (-13.2, -5.1)*</w:t>
            </w:r>
          </w:p>
        </w:tc>
      </w:tr>
      <w:tr w:rsidR="002C4EE4">
        <w:tc>
          <w:tcPr>
            <w:tcW w:w="1136" w:type="dxa"/>
            <w:shd w:val="clear" w:color="auto" w:fill="auto"/>
          </w:tcPr>
          <w:p w:rsidR="002C4EE4" w:rsidRDefault="00BA6DB5">
            <w:pPr>
              <w:pStyle w:val="Compact"/>
            </w:pPr>
            <w:proofErr w:type="spellStart"/>
            <w:r>
              <w:rPr>
                <w:b/>
              </w:rPr>
              <w:t>nmol</w:t>
            </w:r>
            <w:proofErr w:type="spellEnd"/>
            <w:r>
              <w:rPr>
                <w:b/>
              </w:rPr>
              <w:t>/mL</w:t>
            </w:r>
          </w:p>
        </w:tc>
        <w:tc>
          <w:tcPr>
            <w:tcW w:w="1895" w:type="dxa"/>
            <w:shd w:val="clear" w:color="auto" w:fill="auto"/>
          </w:tcPr>
          <w:p w:rsidR="002C4EE4" w:rsidRDefault="002C4EE4"/>
        </w:tc>
        <w:tc>
          <w:tcPr>
            <w:tcW w:w="1895" w:type="dxa"/>
            <w:shd w:val="clear" w:color="auto" w:fill="auto"/>
          </w:tcPr>
          <w:p w:rsidR="002C4EE4" w:rsidRDefault="002C4EE4"/>
        </w:tc>
        <w:tc>
          <w:tcPr>
            <w:tcW w:w="1895" w:type="dxa"/>
            <w:shd w:val="clear" w:color="auto" w:fill="auto"/>
          </w:tcPr>
          <w:p w:rsidR="002C4EE4" w:rsidRDefault="002C4EE4"/>
        </w:tc>
        <w:tc>
          <w:tcPr>
            <w:tcW w:w="1819" w:type="dxa"/>
            <w:shd w:val="clear" w:color="auto" w:fill="auto"/>
          </w:tcPr>
          <w:p w:rsidR="002C4EE4" w:rsidRDefault="002C4EE4"/>
        </w:tc>
      </w:tr>
      <w:tr w:rsidR="002C4EE4">
        <w:tc>
          <w:tcPr>
            <w:tcW w:w="1136" w:type="dxa"/>
            <w:shd w:val="clear" w:color="auto" w:fill="auto"/>
          </w:tcPr>
          <w:p w:rsidR="002C4EE4" w:rsidRDefault="00BA6DB5">
            <w:pPr>
              <w:pStyle w:val="Compact"/>
            </w:pPr>
            <w:r>
              <w:t>14:0</w:t>
            </w:r>
          </w:p>
        </w:tc>
        <w:tc>
          <w:tcPr>
            <w:tcW w:w="1895" w:type="dxa"/>
            <w:shd w:val="clear" w:color="auto" w:fill="auto"/>
          </w:tcPr>
          <w:p w:rsidR="002C4EE4" w:rsidRDefault="00BA6DB5">
            <w:pPr>
              <w:pStyle w:val="Compact"/>
            </w:pPr>
            <w:r>
              <w:t>-19.1 (-23.7, -14.2)*</w:t>
            </w:r>
          </w:p>
        </w:tc>
        <w:tc>
          <w:tcPr>
            <w:tcW w:w="1895" w:type="dxa"/>
            <w:shd w:val="clear" w:color="auto" w:fill="auto"/>
          </w:tcPr>
          <w:p w:rsidR="002C4EE4" w:rsidRDefault="00BA6DB5">
            <w:pPr>
              <w:pStyle w:val="Compact"/>
            </w:pPr>
            <w:r>
              <w:t>-19.6 (-24.2, -14.8)*</w:t>
            </w:r>
          </w:p>
        </w:tc>
        <w:tc>
          <w:tcPr>
            <w:tcW w:w="1895" w:type="dxa"/>
            <w:shd w:val="clear" w:color="auto" w:fill="auto"/>
          </w:tcPr>
          <w:p w:rsidR="002C4EE4" w:rsidRDefault="00BA6DB5">
            <w:pPr>
              <w:pStyle w:val="Compact"/>
            </w:pPr>
            <w:r>
              <w:t>-10.8 (-16.5, -4.7)*</w:t>
            </w:r>
          </w:p>
        </w:tc>
        <w:tc>
          <w:tcPr>
            <w:tcW w:w="1819" w:type="dxa"/>
            <w:shd w:val="clear" w:color="auto" w:fill="auto"/>
          </w:tcPr>
          <w:p w:rsidR="002C4EE4" w:rsidRDefault="00BA6DB5">
            <w:pPr>
              <w:pStyle w:val="Compact"/>
            </w:pPr>
            <w:r>
              <w:t>-6.7 (-10.0, -3.2)*</w:t>
            </w:r>
          </w:p>
        </w:tc>
      </w:tr>
      <w:tr w:rsidR="002C4EE4">
        <w:tc>
          <w:tcPr>
            <w:tcW w:w="1136" w:type="dxa"/>
            <w:shd w:val="clear" w:color="auto" w:fill="auto"/>
          </w:tcPr>
          <w:p w:rsidR="002C4EE4" w:rsidRDefault="00BA6DB5">
            <w:pPr>
              <w:pStyle w:val="Compact"/>
            </w:pPr>
            <w:r>
              <w:t>16:0</w:t>
            </w:r>
          </w:p>
        </w:tc>
        <w:tc>
          <w:tcPr>
            <w:tcW w:w="1895" w:type="dxa"/>
            <w:shd w:val="clear" w:color="auto" w:fill="auto"/>
          </w:tcPr>
          <w:p w:rsidR="002C4EE4" w:rsidRDefault="00BA6DB5">
            <w:pPr>
              <w:pStyle w:val="Compact"/>
            </w:pPr>
            <w:r>
              <w:t>-23.2 (-28.5, -17.5)*</w:t>
            </w:r>
          </w:p>
        </w:tc>
        <w:tc>
          <w:tcPr>
            <w:tcW w:w="1895" w:type="dxa"/>
            <w:shd w:val="clear" w:color="auto" w:fill="auto"/>
          </w:tcPr>
          <w:p w:rsidR="002C4EE4" w:rsidRDefault="00BA6DB5">
            <w:pPr>
              <w:pStyle w:val="Compact"/>
            </w:pPr>
            <w:r>
              <w:t>-23.9 (-29.2, -18.2)*</w:t>
            </w:r>
          </w:p>
        </w:tc>
        <w:tc>
          <w:tcPr>
            <w:tcW w:w="1895" w:type="dxa"/>
            <w:shd w:val="clear" w:color="auto" w:fill="auto"/>
          </w:tcPr>
          <w:p w:rsidR="002C4EE4" w:rsidRDefault="00BA6DB5">
            <w:pPr>
              <w:pStyle w:val="Compact"/>
            </w:pPr>
            <w:r>
              <w:t>-16.4 (-22.9, -9.4)*</w:t>
            </w:r>
          </w:p>
        </w:tc>
        <w:tc>
          <w:tcPr>
            <w:tcW w:w="1819" w:type="dxa"/>
            <w:shd w:val="clear" w:color="auto" w:fill="auto"/>
          </w:tcPr>
          <w:p w:rsidR="002C4EE4" w:rsidRDefault="00BA6DB5">
            <w:pPr>
              <w:pStyle w:val="Compact"/>
            </w:pPr>
            <w:r>
              <w:t>-9.6 (-13.5, -5.4)*</w:t>
            </w:r>
          </w:p>
        </w:tc>
      </w:tr>
      <w:tr w:rsidR="002C4EE4">
        <w:tc>
          <w:tcPr>
            <w:tcW w:w="1136" w:type="dxa"/>
            <w:shd w:val="clear" w:color="auto" w:fill="auto"/>
          </w:tcPr>
          <w:p w:rsidR="002C4EE4" w:rsidRDefault="00BA6DB5">
            <w:pPr>
              <w:pStyle w:val="Compact"/>
            </w:pPr>
            <w:r>
              <w:t>18:0</w:t>
            </w:r>
          </w:p>
        </w:tc>
        <w:tc>
          <w:tcPr>
            <w:tcW w:w="1895" w:type="dxa"/>
            <w:shd w:val="clear" w:color="auto" w:fill="auto"/>
          </w:tcPr>
          <w:p w:rsidR="002C4EE4" w:rsidRDefault="00BA6DB5">
            <w:pPr>
              <w:pStyle w:val="Compact"/>
            </w:pPr>
            <w:r>
              <w:t>-21.1 (-26.6, -15.2)*</w:t>
            </w:r>
          </w:p>
        </w:tc>
        <w:tc>
          <w:tcPr>
            <w:tcW w:w="1895" w:type="dxa"/>
            <w:shd w:val="clear" w:color="auto" w:fill="auto"/>
          </w:tcPr>
          <w:p w:rsidR="002C4EE4" w:rsidRDefault="00BA6DB5">
            <w:pPr>
              <w:pStyle w:val="Compact"/>
            </w:pPr>
            <w:r>
              <w:t>-21.6 (-27.3, -15.5)*</w:t>
            </w:r>
          </w:p>
        </w:tc>
        <w:tc>
          <w:tcPr>
            <w:tcW w:w="1895" w:type="dxa"/>
            <w:shd w:val="clear" w:color="auto" w:fill="auto"/>
          </w:tcPr>
          <w:p w:rsidR="002C4EE4" w:rsidRDefault="00BA6DB5">
            <w:pPr>
              <w:pStyle w:val="Compact"/>
            </w:pPr>
            <w:r>
              <w:t>-15.3 (-21.8, -8.2)*</w:t>
            </w:r>
          </w:p>
        </w:tc>
        <w:tc>
          <w:tcPr>
            <w:tcW w:w="1819" w:type="dxa"/>
            <w:shd w:val="clear" w:color="auto" w:fill="auto"/>
          </w:tcPr>
          <w:p w:rsidR="002C4EE4" w:rsidRDefault="00BA6DB5">
            <w:pPr>
              <w:pStyle w:val="Compact"/>
            </w:pPr>
            <w:r>
              <w:t>-9.0 (-12.9, -4.9)*</w:t>
            </w:r>
          </w:p>
        </w:tc>
      </w:tr>
      <w:tr w:rsidR="002C4EE4">
        <w:tc>
          <w:tcPr>
            <w:tcW w:w="1136" w:type="dxa"/>
            <w:shd w:val="clear" w:color="auto" w:fill="auto"/>
          </w:tcPr>
          <w:p w:rsidR="002C4EE4" w:rsidRDefault="00BA6DB5">
            <w:pPr>
              <w:pStyle w:val="Compact"/>
            </w:pPr>
            <w:r>
              <w:t>20:0</w:t>
            </w:r>
          </w:p>
        </w:tc>
        <w:tc>
          <w:tcPr>
            <w:tcW w:w="1895" w:type="dxa"/>
            <w:shd w:val="clear" w:color="auto" w:fill="auto"/>
          </w:tcPr>
          <w:p w:rsidR="002C4EE4" w:rsidRDefault="00BA6DB5">
            <w:pPr>
              <w:pStyle w:val="Compact"/>
            </w:pPr>
            <w:r>
              <w:t>-13.1 (-17.1, -8.9)*</w:t>
            </w:r>
          </w:p>
        </w:tc>
        <w:tc>
          <w:tcPr>
            <w:tcW w:w="1895" w:type="dxa"/>
            <w:shd w:val="clear" w:color="auto" w:fill="auto"/>
          </w:tcPr>
          <w:p w:rsidR="002C4EE4" w:rsidRDefault="00BA6DB5">
            <w:pPr>
              <w:pStyle w:val="Compact"/>
            </w:pPr>
            <w:r>
              <w:t>-13.0 (-17.6, -8.2)*</w:t>
            </w:r>
          </w:p>
        </w:tc>
        <w:tc>
          <w:tcPr>
            <w:tcW w:w="1895" w:type="dxa"/>
            <w:shd w:val="clear" w:color="auto" w:fill="auto"/>
          </w:tcPr>
          <w:p w:rsidR="002C4EE4" w:rsidRDefault="00BA6DB5">
            <w:pPr>
              <w:pStyle w:val="Compact"/>
            </w:pPr>
            <w:r>
              <w:t>-8.4 (-13.7, -2.7)*</w:t>
            </w:r>
          </w:p>
        </w:tc>
        <w:tc>
          <w:tcPr>
            <w:tcW w:w="1819" w:type="dxa"/>
            <w:shd w:val="clear" w:color="auto" w:fill="auto"/>
          </w:tcPr>
          <w:p w:rsidR="002C4EE4" w:rsidRDefault="00BA6DB5">
            <w:pPr>
              <w:pStyle w:val="Compact"/>
            </w:pPr>
            <w:r>
              <w:t>-5.7 (-8.6, -2.8)*</w:t>
            </w:r>
          </w:p>
        </w:tc>
      </w:tr>
      <w:tr w:rsidR="002C4EE4">
        <w:tc>
          <w:tcPr>
            <w:tcW w:w="1136" w:type="dxa"/>
            <w:shd w:val="clear" w:color="auto" w:fill="auto"/>
          </w:tcPr>
          <w:p w:rsidR="002C4EE4" w:rsidRDefault="00BA6DB5">
            <w:pPr>
              <w:pStyle w:val="Compact"/>
            </w:pPr>
            <w:r>
              <w:t>22:0</w:t>
            </w:r>
          </w:p>
        </w:tc>
        <w:tc>
          <w:tcPr>
            <w:tcW w:w="1895" w:type="dxa"/>
            <w:shd w:val="clear" w:color="auto" w:fill="auto"/>
          </w:tcPr>
          <w:p w:rsidR="002C4EE4" w:rsidRDefault="00BA6DB5">
            <w:pPr>
              <w:pStyle w:val="Compact"/>
            </w:pPr>
            <w:r>
              <w:t>-12.6 (-17.1, -7.9)*</w:t>
            </w:r>
          </w:p>
        </w:tc>
        <w:tc>
          <w:tcPr>
            <w:tcW w:w="1895" w:type="dxa"/>
            <w:shd w:val="clear" w:color="auto" w:fill="auto"/>
          </w:tcPr>
          <w:p w:rsidR="002C4EE4" w:rsidRDefault="00BA6DB5">
            <w:pPr>
              <w:pStyle w:val="Compact"/>
            </w:pPr>
            <w:r>
              <w:t>-13.1 (-17.8, -8.2)*</w:t>
            </w:r>
          </w:p>
        </w:tc>
        <w:tc>
          <w:tcPr>
            <w:tcW w:w="1895" w:type="dxa"/>
            <w:shd w:val="clear" w:color="auto" w:fill="auto"/>
          </w:tcPr>
          <w:p w:rsidR="002C4EE4" w:rsidRDefault="00BA6DB5">
            <w:pPr>
              <w:pStyle w:val="Compact"/>
            </w:pPr>
            <w:r>
              <w:t>-2.2 (-7.9, 3.9)</w:t>
            </w:r>
          </w:p>
        </w:tc>
        <w:tc>
          <w:tcPr>
            <w:tcW w:w="1819" w:type="dxa"/>
            <w:shd w:val="clear" w:color="auto" w:fill="auto"/>
          </w:tcPr>
          <w:p w:rsidR="002C4EE4" w:rsidRDefault="00BA6DB5">
            <w:pPr>
              <w:pStyle w:val="Compact"/>
            </w:pPr>
            <w:r>
              <w:t>-1.9 (-4.7, 1.0)</w:t>
            </w:r>
          </w:p>
        </w:tc>
      </w:tr>
      <w:tr w:rsidR="002C4EE4">
        <w:tc>
          <w:tcPr>
            <w:tcW w:w="1136" w:type="dxa"/>
            <w:shd w:val="clear" w:color="auto" w:fill="auto"/>
          </w:tcPr>
          <w:p w:rsidR="002C4EE4" w:rsidRDefault="00BA6DB5">
            <w:pPr>
              <w:pStyle w:val="Compact"/>
            </w:pPr>
            <w:r>
              <w:t>18:1n-9</w:t>
            </w:r>
          </w:p>
        </w:tc>
        <w:tc>
          <w:tcPr>
            <w:tcW w:w="1895" w:type="dxa"/>
            <w:shd w:val="clear" w:color="auto" w:fill="auto"/>
          </w:tcPr>
          <w:p w:rsidR="002C4EE4" w:rsidRDefault="00BA6DB5">
            <w:pPr>
              <w:pStyle w:val="Compact"/>
            </w:pPr>
            <w:r>
              <w:t>-21.6 (-26.2, -16.8)*</w:t>
            </w:r>
          </w:p>
        </w:tc>
        <w:tc>
          <w:tcPr>
            <w:tcW w:w="1895" w:type="dxa"/>
            <w:shd w:val="clear" w:color="auto" w:fill="auto"/>
          </w:tcPr>
          <w:p w:rsidR="002C4EE4" w:rsidRDefault="00BA6DB5">
            <w:pPr>
              <w:pStyle w:val="Compact"/>
            </w:pPr>
            <w:r>
              <w:t>-22.1 (-26.8, -17.1)*</w:t>
            </w:r>
          </w:p>
        </w:tc>
        <w:tc>
          <w:tcPr>
            <w:tcW w:w="1895" w:type="dxa"/>
            <w:shd w:val="clear" w:color="auto" w:fill="auto"/>
          </w:tcPr>
          <w:p w:rsidR="002C4EE4" w:rsidRDefault="00BA6DB5">
            <w:pPr>
              <w:pStyle w:val="Compact"/>
            </w:pPr>
            <w:r>
              <w:t>-15.9 (-21.8, -9.5)*</w:t>
            </w:r>
          </w:p>
        </w:tc>
        <w:tc>
          <w:tcPr>
            <w:tcW w:w="1819" w:type="dxa"/>
            <w:shd w:val="clear" w:color="auto" w:fill="auto"/>
          </w:tcPr>
          <w:p w:rsidR="002C4EE4" w:rsidRDefault="00BA6DB5">
            <w:pPr>
              <w:pStyle w:val="Compact"/>
            </w:pPr>
            <w:r>
              <w:t>-9.1 (-12.6, -5.4)*</w:t>
            </w:r>
          </w:p>
        </w:tc>
      </w:tr>
      <w:tr w:rsidR="002C4EE4">
        <w:tc>
          <w:tcPr>
            <w:tcW w:w="1136" w:type="dxa"/>
            <w:shd w:val="clear" w:color="auto" w:fill="auto"/>
          </w:tcPr>
          <w:p w:rsidR="002C4EE4" w:rsidRDefault="00BA6DB5">
            <w:pPr>
              <w:pStyle w:val="Compact"/>
            </w:pPr>
            <w:r>
              <w:t>20:1n-9</w:t>
            </w:r>
          </w:p>
        </w:tc>
        <w:tc>
          <w:tcPr>
            <w:tcW w:w="1895" w:type="dxa"/>
            <w:shd w:val="clear" w:color="auto" w:fill="auto"/>
          </w:tcPr>
          <w:p w:rsidR="002C4EE4" w:rsidRDefault="00BA6DB5">
            <w:pPr>
              <w:pStyle w:val="Compact"/>
            </w:pPr>
            <w:r>
              <w:t>-15.0 (-19.2, -10.7)*</w:t>
            </w:r>
          </w:p>
        </w:tc>
        <w:tc>
          <w:tcPr>
            <w:tcW w:w="1895" w:type="dxa"/>
            <w:shd w:val="clear" w:color="auto" w:fill="auto"/>
          </w:tcPr>
          <w:p w:rsidR="002C4EE4" w:rsidRDefault="00BA6DB5">
            <w:pPr>
              <w:pStyle w:val="Compact"/>
            </w:pPr>
            <w:r>
              <w:t>-14.9 (-19.0, -10.6)*</w:t>
            </w:r>
          </w:p>
        </w:tc>
        <w:tc>
          <w:tcPr>
            <w:tcW w:w="1895" w:type="dxa"/>
            <w:shd w:val="clear" w:color="auto" w:fill="auto"/>
          </w:tcPr>
          <w:p w:rsidR="002C4EE4" w:rsidRDefault="00BA6DB5">
            <w:pPr>
              <w:pStyle w:val="Compact"/>
            </w:pPr>
            <w:r>
              <w:t>-12.7 (-18.8, -6.2)*</w:t>
            </w:r>
          </w:p>
        </w:tc>
        <w:tc>
          <w:tcPr>
            <w:tcW w:w="1819" w:type="dxa"/>
            <w:shd w:val="clear" w:color="auto" w:fill="auto"/>
          </w:tcPr>
          <w:p w:rsidR="002C4EE4" w:rsidRDefault="00BA6DB5">
            <w:pPr>
              <w:pStyle w:val="Compact"/>
            </w:pPr>
            <w:r>
              <w:t>-7.0 (-10.2, -3.6)*</w:t>
            </w:r>
          </w:p>
        </w:tc>
      </w:tr>
      <w:tr w:rsidR="002C4EE4">
        <w:tc>
          <w:tcPr>
            <w:tcW w:w="1136" w:type="dxa"/>
            <w:shd w:val="clear" w:color="auto" w:fill="auto"/>
          </w:tcPr>
          <w:p w:rsidR="002C4EE4" w:rsidRDefault="00BA6DB5">
            <w:pPr>
              <w:pStyle w:val="Compact"/>
            </w:pPr>
            <w:r>
              <w:t>22:1n-9</w:t>
            </w:r>
          </w:p>
        </w:tc>
        <w:tc>
          <w:tcPr>
            <w:tcW w:w="1895" w:type="dxa"/>
            <w:shd w:val="clear" w:color="auto" w:fill="auto"/>
          </w:tcPr>
          <w:p w:rsidR="002C4EE4" w:rsidRDefault="00BA6DB5">
            <w:pPr>
              <w:pStyle w:val="Compact"/>
            </w:pPr>
            <w:r>
              <w:t>-13.8 (-19.3, -7.8)*</w:t>
            </w:r>
          </w:p>
        </w:tc>
        <w:tc>
          <w:tcPr>
            <w:tcW w:w="1895" w:type="dxa"/>
            <w:shd w:val="clear" w:color="auto" w:fill="auto"/>
          </w:tcPr>
          <w:p w:rsidR="002C4EE4" w:rsidRDefault="00BA6DB5">
            <w:pPr>
              <w:pStyle w:val="Compact"/>
            </w:pPr>
            <w:r>
              <w:t>-11.9 (-18.1, -5.3)*</w:t>
            </w:r>
          </w:p>
        </w:tc>
        <w:tc>
          <w:tcPr>
            <w:tcW w:w="1895" w:type="dxa"/>
            <w:shd w:val="clear" w:color="auto" w:fill="auto"/>
          </w:tcPr>
          <w:p w:rsidR="002C4EE4" w:rsidRDefault="00BA6DB5">
            <w:pPr>
              <w:pStyle w:val="Compact"/>
            </w:pPr>
            <w:r>
              <w:t>-11.1 (-15.7, -6.4)*</w:t>
            </w:r>
          </w:p>
        </w:tc>
        <w:tc>
          <w:tcPr>
            <w:tcW w:w="1819" w:type="dxa"/>
            <w:shd w:val="clear" w:color="auto" w:fill="auto"/>
          </w:tcPr>
          <w:p w:rsidR="002C4EE4" w:rsidRDefault="00BA6DB5">
            <w:pPr>
              <w:pStyle w:val="Compact"/>
            </w:pPr>
            <w:r>
              <w:t>-5.5 (-8.1, -2.9)*</w:t>
            </w:r>
          </w:p>
        </w:tc>
      </w:tr>
      <w:tr w:rsidR="002C4EE4">
        <w:tc>
          <w:tcPr>
            <w:tcW w:w="1136" w:type="dxa"/>
            <w:shd w:val="clear" w:color="auto" w:fill="auto"/>
          </w:tcPr>
          <w:p w:rsidR="002C4EE4" w:rsidRDefault="00BA6DB5">
            <w:pPr>
              <w:pStyle w:val="Compact"/>
            </w:pPr>
            <w:r>
              <w:lastRenderedPageBreak/>
              <w:t>24:1n-9</w:t>
            </w:r>
          </w:p>
        </w:tc>
        <w:tc>
          <w:tcPr>
            <w:tcW w:w="1895" w:type="dxa"/>
            <w:shd w:val="clear" w:color="auto" w:fill="auto"/>
          </w:tcPr>
          <w:p w:rsidR="002C4EE4" w:rsidRDefault="00BA6DB5">
            <w:pPr>
              <w:pStyle w:val="Compact"/>
            </w:pPr>
            <w:r>
              <w:t>-4.5 (-8.6, -0.2)</w:t>
            </w:r>
          </w:p>
        </w:tc>
        <w:tc>
          <w:tcPr>
            <w:tcW w:w="1895" w:type="dxa"/>
            <w:shd w:val="clear" w:color="auto" w:fill="auto"/>
          </w:tcPr>
          <w:p w:rsidR="002C4EE4" w:rsidRDefault="00BA6DB5">
            <w:pPr>
              <w:pStyle w:val="Compact"/>
            </w:pPr>
            <w:r>
              <w:t>-6.4 (-10.7, -1.8)*</w:t>
            </w:r>
          </w:p>
        </w:tc>
        <w:tc>
          <w:tcPr>
            <w:tcW w:w="1895" w:type="dxa"/>
            <w:shd w:val="clear" w:color="auto" w:fill="auto"/>
          </w:tcPr>
          <w:p w:rsidR="002C4EE4" w:rsidRDefault="00BA6DB5">
            <w:pPr>
              <w:pStyle w:val="Compact"/>
            </w:pPr>
            <w:r>
              <w:t>4.0 (-1.6, 9.8)</w:t>
            </w:r>
          </w:p>
        </w:tc>
        <w:tc>
          <w:tcPr>
            <w:tcW w:w="1819" w:type="dxa"/>
            <w:shd w:val="clear" w:color="auto" w:fill="auto"/>
          </w:tcPr>
          <w:p w:rsidR="002C4EE4" w:rsidRDefault="00BA6DB5">
            <w:pPr>
              <w:pStyle w:val="Compact"/>
            </w:pPr>
            <w:r>
              <w:t>2.0 (-0.7, 4.7)</w:t>
            </w:r>
          </w:p>
        </w:tc>
      </w:tr>
      <w:tr w:rsidR="002C4EE4">
        <w:tc>
          <w:tcPr>
            <w:tcW w:w="1136" w:type="dxa"/>
            <w:shd w:val="clear" w:color="auto" w:fill="auto"/>
          </w:tcPr>
          <w:p w:rsidR="002C4EE4" w:rsidRDefault="00BA6DB5">
            <w:pPr>
              <w:pStyle w:val="Compact"/>
            </w:pPr>
            <w:r>
              <w:t>14:1n-7</w:t>
            </w:r>
          </w:p>
        </w:tc>
        <w:tc>
          <w:tcPr>
            <w:tcW w:w="1895" w:type="dxa"/>
            <w:shd w:val="clear" w:color="auto" w:fill="auto"/>
          </w:tcPr>
          <w:p w:rsidR="002C4EE4" w:rsidRDefault="00BA6DB5">
            <w:pPr>
              <w:pStyle w:val="Compact"/>
            </w:pPr>
            <w:r>
              <w:t>-14.8 (-19.3, -10.1)*</w:t>
            </w:r>
          </w:p>
        </w:tc>
        <w:tc>
          <w:tcPr>
            <w:tcW w:w="1895" w:type="dxa"/>
            <w:shd w:val="clear" w:color="auto" w:fill="auto"/>
          </w:tcPr>
          <w:p w:rsidR="002C4EE4" w:rsidRDefault="00BA6DB5">
            <w:pPr>
              <w:pStyle w:val="Compact"/>
            </w:pPr>
            <w:r>
              <w:t>-15.2 (-19.7, -10.4)*</w:t>
            </w:r>
          </w:p>
        </w:tc>
        <w:tc>
          <w:tcPr>
            <w:tcW w:w="1895" w:type="dxa"/>
            <w:shd w:val="clear" w:color="auto" w:fill="auto"/>
          </w:tcPr>
          <w:p w:rsidR="002C4EE4" w:rsidRDefault="00BA6DB5">
            <w:pPr>
              <w:pStyle w:val="Compact"/>
            </w:pPr>
            <w:r>
              <w:t>-9.0 (-14.4, -3.2)*</w:t>
            </w:r>
          </w:p>
        </w:tc>
        <w:tc>
          <w:tcPr>
            <w:tcW w:w="1819" w:type="dxa"/>
            <w:shd w:val="clear" w:color="auto" w:fill="auto"/>
          </w:tcPr>
          <w:p w:rsidR="002C4EE4" w:rsidRDefault="00BA6DB5">
            <w:pPr>
              <w:pStyle w:val="Compact"/>
            </w:pPr>
            <w:r>
              <w:t>-5.4 (-8.4, -2.3)*</w:t>
            </w:r>
          </w:p>
        </w:tc>
      </w:tr>
      <w:tr w:rsidR="002C4EE4">
        <w:tc>
          <w:tcPr>
            <w:tcW w:w="1136" w:type="dxa"/>
            <w:shd w:val="clear" w:color="auto" w:fill="auto"/>
          </w:tcPr>
          <w:p w:rsidR="002C4EE4" w:rsidRDefault="00BA6DB5">
            <w:pPr>
              <w:pStyle w:val="Compact"/>
            </w:pPr>
            <w:r>
              <w:t>16:1n-7</w:t>
            </w:r>
          </w:p>
        </w:tc>
        <w:tc>
          <w:tcPr>
            <w:tcW w:w="1895" w:type="dxa"/>
            <w:shd w:val="clear" w:color="auto" w:fill="auto"/>
          </w:tcPr>
          <w:p w:rsidR="002C4EE4" w:rsidRDefault="00BA6DB5">
            <w:pPr>
              <w:pStyle w:val="Compact"/>
            </w:pPr>
            <w:r>
              <w:t>-19.3 (-24.4, -13.8)*</w:t>
            </w:r>
          </w:p>
        </w:tc>
        <w:tc>
          <w:tcPr>
            <w:tcW w:w="1895" w:type="dxa"/>
            <w:shd w:val="clear" w:color="auto" w:fill="auto"/>
          </w:tcPr>
          <w:p w:rsidR="002C4EE4" w:rsidRDefault="00BA6DB5">
            <w:pPr>
              <w:pStyle w:val="Compact"/>
            </w:pPr>
            <w:r>
              <w:t>-19.8 (-25.0, -14.4)*</w:t>
            </w:r>
          </w:p>
        </w:tc>
        <w:tc>
          <w:tcPr>
            <w:tcW w:w="1895" w:type="dxa"/>
            <w:shd w:val="clear" w:color="auto" w:fill="auto"/>
          </w:tcPr>
          <w:p w:rsidR="002C4EE4" w:rsidRDefault="00BA6DB5">
            <w:pPr>
              <w:pStyle w:val="Compact"/>
            </w:pPr>
            <w:r>
              <w:t>-14.2 (-20.7, -7.1)*</w:t>
            </w:r>
          </w:p>
        </w:tc>
        <w:tc>
          <w:tcPr>
            <w:tcW w:w="1819" w:type="dxa"/>
            <w:shd w:val="clear" w:color="auto" w:fill="auto"/>
          </w:tcPr>
          <w:p w:rsidR="002C4EE4" w:rsidRDefault="00BA6DB5">
            <w:pPr>
              <w:pStyle w:val="Compact"/>
            </w:pPr>
            <w:r>
              <w:t>-8.1 (-12.0, -4.1)*</w:t>
            </w:r>
          </w:p>
        </w:tc>
      </w:tr>
      <w:tr w:rsidR="002C4EE4">
        <w:tc>
          <w:tcPr>
            <w:tcW w:w="1136" w:type="dxa"/>
            <w:shd w:val="clear" w:color="auto" w:fill="auto"/>
          </w:tcPr>
          <w:p w:rsidR="002C4EE4" w:rsidRDefault="00BA6DB5">
            <w:pPr>
              <w:pStyle w:val="Compact"/>
            </w:pPr>
            <w:r>
              <w:t>18:1n-7</w:t>
            </w:r>
          </w:p>
        </w:tc>
        <w:tc>
          <w:tcPr>
            <w:tcW w:w="1895" w:type="dxa"/>
            <w:shd w:val="clear" w:color="auto" w:fill="auto"/>
          </w:tcPr>
          <w:p w:rsidR="002C4EE4" w:rsidRDefault="00BA6DB5">
            <w:pPr>
              <w:pStyle w:val="Compact"/>
            </w:pPr>
            <w:r>
              <w:t>-22.3 (-26.2, -18.3)*</w:t>
            </w:r>
          </w:p>
        </w:tc>
        <w:tc>
          <w:tcPr>
            <w:tcW w:w="1895" w:type="dxa"/>
            <w:shd w:val="clear" w:color="auto" w:fill="auto"/>
          </w:tcPr>
          <w:p w:rsidR="002C4EE4" w:rsidRDefault="00BA6DB5">
            <w:pPr>
              <w:pStyle w:val="Compact"/>
            </w:pPr>
            <w:r>
              <w:t>-22.9 (-26.9, -18.7)*</w:t>
            </w:r>
          </w:p>
        </w:tc>
        <w:tc>
          <w:tcPr>
            <w:tcW w:w="1895" w:type="dxa"/>
            <w:shd w:val="clear" w:color="auto" w:fill="auto"/>
          </w:tcPr>
          <w:p w:rsidR="002C4EE4" w:rsidRDefault="00BA6DB5">
            <w:pPr>
              <w:pStyle w:val="Compact"/>
            </w:pPr>
            <w:r>
              <w:t>-16.0 (-21.3, -10.4)*</w:t>
            </w:r>
          </w:p>
        </w:tc>
        <w:tc>
          <w:tcPr>
            <w:tcW w:w="1819" w:type="dxa"/>
            <w:shd w:val="clear" w:color="auto" w:fill="auto"/>
          </w:tcPr>
          <w:p w:rsidR="002C4EE4" w:rsidRDefault="00BA6DB5">
            <w:pPr>
              <w:pStyle w:val="Compact"/>
            </w:pPr>
            <w:r>
              <w:t>-9.0 (-12.0, -5.9)*</w:t>
            </w:r>
          </w:p>
        </w:tc>
      </w:tr>
      <w:tr w:rsidR="002C4EE4">
        <w:tc>
          <w:tcPr>
            <w:tcW w:w="1136" w:type="dxa"/>
            <w:shd w:val="clear" w:color="auto" w:fill="auto"/>
          </w:tcPr>
          <w:p w:rsidR="002C4EE4" w:rsidRDefault="00BA6DB5">
            <w:pPr>
              <w:pStyle w:val="Compact"/>
            </w:pPr>
            <w:r>
              <w:t>18:2n-6</w:t>
            </w:r>
          </w:p>
        </w:tc>
        <w:tc>
          <w:tcPr>
            <w:tcW w:w="1895" w:type="dxa"/>
            <w:shd w:val="clear" w:color="auto" w:fill="auto"/>
          </w:tcPr>
          <w:p w:rsidR="002C4EE4" w:rsidRDefault="00BA6DB5">
            <w:pPr>
              <w:pStyle w:val="Compact"/>
            </w:pPr>
            <w:r>
              <w:t>-19.0 (-23.7, -14.0)*</w:t>
            </w:r>
          </w:p>
        </w:tc>
        <w:tc>
          <w:tcPr>
            <w:tcW w:w="1895" w:type="dxa"/>
            <w:shd w:val="clear" w:color="auto" w:fill="auto"/>
          </w:tcPr>
          <w:p w:rsidR="002C4EE4" w:rsidRDefault="00BA6DB5">
            <w:pPr>
              <w:pStyle w:val="Compact"/>
            </w:pPr>
            <w:r>
              <w:t>-19.5 (-24.3, -14.4)*</w:t>
            </w:r>
          </w:p>
        </w:tc>
        <w:tc>
          <w:tcPr>
            <w:tcW w:w="1895" w:type="dxa"/>
            <w:shd w:val="clear" w:color="auto" w:fill="auto"/>
          </w:tcPr>
          <w:p w:rsidR="002C4EE4" w:rsidRDefault="00BA6DB5">
            <w:pPr>
              <w:pStyle w:val="Compact"/>
            </w:pPr>
            <w:r>
              <w:t>-12.0 (-17.7, -5.8)*</w:t>
            </w:r>
          </w:p>
        </w:tc>
        <w:tc>
          <w:tcPr>
            <w:tcW w:w="1819" w:type="dxa"/>
            <w:shd w:val="clear" w:color="auto" w:fill="auto"/>
          </w:tcPr>
          <w:p w:rsidR="002C4EE4" w:rsidRDefault="00BA6DB5">
            <w:pPr>
              <w:pStyle w:val="Compact"/>
            </w:pPr>
            <w:r>
              <w:t>-7.2 (-10.7, -3.6)*</w:t>
            </w:r>
          </w:p>
        </w:tc>
      </w:tr>
      <w:tr w:rsidR="002C4EE4">
        <w:tc>
          <w:tcPr>
            <w:tcW w:w="1136" w:type="dxa"/>
            <w:shd w:val="clear" w:color="auto" w:fill="auto"/>
          </w:tcPr>
          <w:p w:rsidR="002C4EE4" w:rsidRDefault="00BA6DB5">
            <w:pPr>
              <w:pStyle w:val="Compact"/>
            </w:pPr>
            <w:r>
              <w:t>18:3n-6</w:t>
            </w:r>
          </w:p>
        </w:tc>
        <w:tc>
          <w:tcPr>
            <w:tcW w:w="1895" w:type="dxa"/>
            <w:shd w:val="clear" w:color="auto" w:fill="auto"/>
          </w:tcPr>
          <w:p w:rsidR="002C4EE4" w:rsidRDefault="00BA6DB5">
            <w:pPr>
              <w:pStyle w:val="Compact"/>
            </w:pPr>
            <w:r>
              <w:t>-13.3 (-18.2, -8.1)*</w:t>
            </w:r>
          </w:p>
        </w:tc>
        <w:tc>
          <w:tcPr>
            <w:tcW w:w="1895" w:type="dxa"/>
            <w:shd w:val="clear" w:color="auto" w:fill="auto"/>
          </w:tcPr>
          <w:p w:rsidR="002C4EE4" w:rsidRDefault="00BA6DB5">
            <w:pPr>
              <w:pStyle w:val="Compact"/>
            </w:pPr>
            <w:r>
              <w:t>-13.2 (-18.4, -7.8)*</w:t>
            </w:r>
          </w:p>
        </w:tc>
        <w:tc>
          <w:tcPr>
            <w:tcW w:w="1895" w:type="dxa"/>
            <w:shd w:val="clear" w:color="auto" w:fill="auto"/>
          </w:tcPr>
          <w:p w:rsidR="002C4EE4" w:rsidRDefault="00BA6DB5">
            <w:pPr>
              <w:pStyle w:val="Compact"/>
            </w:pPr>
            <w:r>
              <w:t>-9.1 (-15.0, -2.8)*</w:t>
            </w:r>
          </w:p>
        </w:tc>
        <w:tc>
          <w:tcPr>
            <w:tcW w:w="1819" w:type="dxa"/>
            <w:shd w:val="clear" w:color="auto" w:fill="auto"/>
          </w:tcPr>
          <w:p w:rsidR="002C4EE4" w:rsidRDefault="00BA6DB5">
            <w:pPr>
              <w:pStyle w:val="Compact"/>
            </w:pPr>
            <w:r>
              <w:t>-5.3 (-8.8, -1.7)*</w:t>
            </w:r>
          </w:p>
        </w:tc>
      </w:tr>
      <w:tr w:rsidR="002C4EE4">
        <w:tc>
          <w:tcPr>
            <w:tcW w:w="1136" w:type="dxa"/>
            <w:shd w:val="clear" w:color="auto" w:fill="auto"/>
          </w:tcPr>
          <w:p w:rsidR="002C4EE4" w:rsidRDefault="00BA6DB5">
            <w:pPr>
              <w:pStyle w:val="Compact"/>
            </w:pPr>
            <w:r>
              <w:t>20:2n-6</w:t>
            </w:r>
          </w:p>
        </w:tc>
        <w:tc>
          <w:tcPr>
            <w:tcW w:w="1895" w:type="dxa"/>
            <w:shd w:val="clear" w:color="auto" w:fill="auto"/>
          </w:tcPr>
          <w:p w:rsidR="002C4EE4" w:rsidRDefault="00BA6DB5">
            <w:pPr>
              <w:pStyle w:val="Compact"/>
            </w:pPr>
            <w:r>
              <w:t>-15.8 (-20.9, -10.4)*</w:t>
            </w:r>
          </w:p>
        </w:tc>
        <w:tc>
          <w:tcPr>
            <w:tcW w:w="1895" w:type="dxa"/>
            <w:shd w:val="clear" w:color="auto" w:fill="auto"/>
          </w:tcPr>
          <w:p w:rsidR="002C4EE4" w:rsidRDefault="00BA6DB5">
            <w:pPr>
              <w:pStyle w:val="Compact"/>
            </w:pPr>
            <w:r>
              <w:t>-16.3 (-21.5, -10.9)*</w:t>
            </w:r>
          </w:p>
        </w:tc>
        <w:tc>
          <w:tcPr>
            <w:tcW w:w="1895" w:type="dxa"/>
            <w:shd w:val="clear" w:color="auto" w:fill="auto"/>
          </w:tcPr>
          <w:p w:rsidR="002C4EE4" w:rsidRDefault="00BA6DB5">
            <w:pPr>
              <w:pStyle w:val="Compact"/>
            </w:pPr>
            <w:r>
              <w:t>-12.8 (-19.3, -5.9)*</w:t>
            </w:r>
          </w:p>
        </w:tc>
        <w:tc>
          <w:tcPr>
            <w:tcW w:w="1819" w:type="dxa"/>
            <w:shd w:val="clear" w:color="auto" w:fill="auto"/>
          </w:tcPr>
          <w:p w:rsidR="002C4EE4" w:rsidRDefault="00BA6DB5">
            <w:pPr>
              <w:pStyle w:val="Compact"/>
            </w:pPr>
            <w:r>
              <w:t>-6.8 (-10.7, -2.8)*</w:t>
            </w:r>
          </w:p>
        </w:tc>
      </w:tr>
      <w:tr w:rsidR="002C4EE4">
        <w:tc>
          <w:tcPr>
            <w:tcW w:w="1136" w:type="dxa"/>
            <w:shd w:val="clear" w:color="auto" w:fill="auto"/>
          </w:tcPr>
          <w:p w:rsidR="002C4EE4" w:rsidRDefault="00BA6DB5">
            <w:pPr>
              <w:pStyle w:val="Compact"/>
            </w:pPr>
            <w:r>
              <w:t>20:3n-6</w:t>
            </w:r>
          </w:p>
        </w:tc>
        <w:tc>
          <w:tcPr>
            <w:tcW w:w="1895" w:type="dxa"/>
            <w:shd w:val="clear" w:color="auto" w:fill="auto"/>
          </w:tcPr>
          <w:p w:rsidR="002C4EE4" w:rsidRDefault="00BA6DB5">
            <w:pPr>
              <w:pStyle w:val="Compact"/>
            </w:pPr>
            <w:r>
              <w:t>-17.7 (-22.8, -12.2)*</w:t>
            </w:r>
          </w:p>
        </w:tc>
        <w:tc>
          <w:tcPr>
            <w:tcW w:w="1895" w:type="dxa"/>
            <w:shd w:val="clear" w:color="auto" w:fill="auto"/>
          </w:tcPr>
          <w:p w:rsidR="002C4EE4" w:rsidRDefault="00BA6DB5">
            <w:pPr>
              <w:pStyle w:val="Compact"/>
            </w:pPr>
            <w:r>
              <w:t>-18.5 (-23.7, -13.0)*</w:t>
            </w:r>
          </w:p>
        </w:tc>
        <w:tc>
          <w:tcPr>
            <w:tcW w:w="1895" w:type="dxa"/>
            <w:shd w:val="clear" w:color="auto" w:fill="auto"/>
          </w:tcPr>
          <w:p w:rsidR="002C4EE4" w:rsidRDefault="00BA6DB5">
            <w:pPr>
              <w:pStyle w:val="Compact"/>
            </w:pPr>
            <w:r>
              <w:t>-12.5 (-18.6, -5.9)*</w:t>
            </w:r>
          </w:p>
        </w:tc>
        <w:tc>
          <w:tcPr>
            <w:tcW w:w="1819" w:type="dxa"/>
            <w:shd w:val="clear" w:color="auto" w:fill="auto"/>
          </w:tcPr>
          <w:p w:rsidR="002C4EE4" w:rsidRDefault="00BA6DB5">
            <w:pPr>
              <w:pStyle w:val="Compact"/>
            </w:pPr>
            <w:r>
              <w:t>-7.3 (-10.9, -3.4)*</w:t>
            </w:r>
          </w:p>
        </w:tc>
      </w:tr>
      <w:tr w:rsidR="002C4EE4">
        <w:tc>
          <w:tcPr>
            <w:tcW w:w="1136" w:type="dxa"/>
            <w:shd w:val="clear" w:color="auto" w:fill="auto"/>
          </w:tcPr>
          <w:p w:rsidR="002C4EE4" w:rsidRDefault="00BA6DB5">
            <w:pPr>
              <w:pStyle w:val="Compact"/>
            </w:pPr>
            <w:r>
              <w:t>20:4n-6</w:t>
            </w:r>
          </w:p>
        </w:tc>
        <w:tc>
          <w:tcPr>
            <w:tcW w:w="1895" w:type="dxa"/>
            <w:shd w:val="clear" w:color="auto" w:fill="auto"/>
          </w:tcPr>
          <w:p w:rsidR="002C4EE4" w:rsidRDefault="00BA6DB5">
            <w:pPr>
              <w:pStyle w:val="Compact"/>
            </w:pPr>
            <w:r>
              <w:t>-17.2 (-24.6, -9.1)*</w:t>
            </w:r>
          </w:p>
        </w:tc>
        <w:tc>
          <w:tcPr>
            <w:tcW w:w="1895" w:type="dxa"/>
            <w:shd w:val="clear" w:color="auto" w:fill="auto"/>
          </w:tcPr>
          <w:p w:rsidR="002C4EE4" w:rsidRDefault="00BA6DB5">
            <w:pPr>
              <w:pStyle w:val="Compact"/>
            </w:pPr>
            <w:r>
              <w:t>-18.3 (-25.9, -9.9)*</w:t>
            </w:r>
          </w:p>
        </w:tc>
        <w:tc>
          <w:tcPr>
            <w:tcW w:w="1895" w:type="dxa"/>
            <w:shd w:val="clear" w:color="auto" w:fill="auto"/>
          </w:tcPr>
          <w:p w:rsidR="002C4EE4" w:rsidRDefault="00BA6DB5">
            <w:pPr>
              <w:pStyle w:val="Compact"/>
            </w:pPr>
            <w:r>
              <w:t>-13.3 (-21.6, -4.1)*</w:t>
            </w:r>
          </w:p>
        </w:tc>
        <w:tc>
          <w:tcPr>
            <w:tcW w:w="1819" w:type="dxa"/>
            <w:shd w:val="clear" w:color="auto" w:fill="auto"/>
          </w:tcPr>
          <w:p w:rsidR="002C4EE4" w:rsidRDefault="00BA6DB5">
            <w:pPr>
              <w:pStyle w:val="Compact"/>
            </w:pPr>
            <w:r>
              <w:t>-7.5 (-12.7, -1.9)*</w:t>
            </w:r>
          </w:p>
        </w:tc>
      </w:tr>
      <w:tr w:rsidR="002C4EE4">
        <w:tc>
          <w:tcPr>
            <w:tcW w:w="1136" w:type="dxa"/>
            <w:shd w:val="clear" w:color="auto" w:fill="auto"/>
          </w:tcPr>
          <w:p w:rsidR="002C4EE4" w:rsidRDefault="00BA6DB5">
            <w:pPr>
              <w:pStyle w:val="Compact"/>
            </w:pPr>
            <w:r>
              <w:t>22:4n-6</w:t>
            </w:r>
          </w:p>
        </w:tc>
        <w:tc>
          <w:tcPr>
            <w:tcW w:w="1895" w:type="dxa"/>
            <w:shd w:val="clear" w:color="auto" w:fill="auto"/>
          </w:tcPr>
          <w:p w:rsidR="002C4EE4" w:rsidRDefault="00BA6DB5">
            <w:pPr>
              <w:pStyle w:val="Compact"/>
            </w:pPr>
            <w:r>
              <w:t>-18.1 (-25.8, -9.6)*</w:t>
            </w:r>
          </w:p>
        </w:tc>
        <w:tc>
          <w:tcPr>
            <w:tcW w:w="1895" w:type="dxa"/>
            <w:shd w:val="clear" w:color="auto" w:fill="auto"/>
          </w:tcPr>
          <w:p w:rsidR="002C4EE4" w:rsidRDefault="00BA6DB5">
            <w:pPr>
              <w:pStyle w:val="Compact"/>
            </w:pPr>
            <w:r>
              <w:t>-18.7 (-26.4, -10.2)*</w:t>
            </w:r>
          </w:p>
        </w:tc>
        <w:tc>
          <w:tcPr>
            <w:tcW w:w="1895" w:type="dxa"/>
            <w:shd w:val="clear" w:color="auto" w:fill="auto"/>
          </w:tcPr>
          <w:p w:rsidR="002C4EE4" w:rsidRDefault="00BA6DB5">
            <w:pPr>
              <w:pStyle w:val="Compact"/>
            </w:pPr>
            <w:r>
              <w:t>-10.1 (-17.6, -1.9)*</w:t>
            </w:r>
          </w:p>
        </w:tc>
        <w:tc>
          <w:tcPr>
            <w:tcW w:w="1819" w:type="dxa"/>
            <w:shd w:val="clear" w:color="auto" w:fill="auto"/>
          </w:tcPr>
          <w:p w:rsidR="002C4EE4" w:rsidRDefault="00BA6DB5">
            <w:pPr>
              <w:pStyle w:val="Compact"/>
            </w:pPr>
            <w:r>
              <w:t>-5.8 (-10.4, -0.9)*</w:t>
            </w:r>
          </w:p>
        </w:tc>
      </w:tr>
      <w:tr w:rsidR="002C4EE4">
        <w:tc>
          <w:tcPr>
            <w:tcW w:w="1136" w:type="dxa"/>
            <w:shd w:val="clear" w:color="auto" w:fill="auto"/>
          </w:tcPr>
          <w:p w:rsidR="002C4EE4" w:rsidRDefault="00BA6DB5">
            <w:pPr>
              <w:pStyle w:val="Compact"/>
            </w:pPr>
            <w:r>
              <w:t>18:3n-3</w:t>
            </w:r>
          </w:p>
        </w:tc>
        <w:tc>
          <w:tcPr>
            <w:tcW w:w="1895" w:type="dxa"/>
            <w:shd w:val="clear" w:color="auto" w:fill="auto"/>
          </w:tcPr>
          <w:p w:rsidR="002C4EE4" w:rsidRDefault="00BA6DB5">
            <w:pPr>
              <w:pStyle w:val="Compact"/>
            </w:pPr>
            <w:r>
              <w:t>-15.8 (-19.7, -11.7)*</w:t>
            </w:r>
          </w:p>
        </w:tc>
        <w:tc>
          <w:tcPr>
            <w:tcW w:w="1895" w:type="dxa"/>
            <w:shd w:val="clear" w:color="auto" w:fill="auto"/>
          </w:tcPr>
          <w:p w:rsidR="002C4EE4" w:rsidRDefault="00BA6DB5">
            <w:pPr>
              <w:pStyle w:val="Compact"/>
            </w:pPr>
            <w:r>
              <w:t>-16.8 (-20.7, -12.6)*</w:t>
            </w:r>
          </w:p>
        </w:tc>
        <w:tc>
          <w:tcPr>
            <w:tcW w:w="1895" w:type="dxa"/>
            <w:shd w:val="clear" w:color="auto" w:fill="auto"/>
          </w:tcPr>
          <w:p w:rsidR="002C4EE4" w:rsidRDefault="00BA6DB5">
            <w:pPr>
              <w:pStyle w:val="Compact"/>
            </w:pPr>
            <w:r>
              <w:t>-9.5 (-14.3, -4.5)*</w:t>
            </w:r>
          </w:p>
        </w:tc>
        <w:tc>
          <w:tcPr>
            <w:tcW w:w="1819" w:type="dxa"/>
            <w:shd w:val="clear" w:color="auto" w:fill="auto"/>
          </w:tcPr>
          <w:p w:rsidR="002C4EE4" w:rsidRDefault="00BA6DB5">
            <w:pPr>
              <w:pStyle w:val="Compact"/>
            </w:pPr>
            <w:r>
              <w:t>-6.0 (-8.6, -3.3)*</w:t>
            </w:r>
          </w:p>
        </w:tc>
      </w:tr>
      <w:tr w:rsidR="002C4EE4">
        <w:tc>
          <w:tcPr>
            <w:tcW w:w="1136" w:type="dxa"/>
            <w:shd w:val="clear" w:color="auto" w:fill="auto"/>
          </w:tcPr>
          <w:p w:rsidR="002C4EE4" w:rsidRDefault="00BA6DB5">
            <w:pPr>
              <w:pStyle w:val="Compact"/>
            </w:pPr>
            <w:r>
              <w:t>20:5n-3</w:t>
            </w:r>
          </w:p>
        </w:tc>
        <w:tc>
          <w:tcPr>
            <w:tcW w:w="1895" w:type="dxa"/>
            <w:shd w:val="clear" w:color="auto" w:fill="auto"/>
          </w:tcPr>
          <w:p w:rsidR="002C4EE4" w:rsidRDefault="00BA6DB5">
            <w:pPr>
              <w:pStyle w:val="Compact"/>
            </w:pPr>
            <w:r>
              <w:t>-5.5 (-9.3, -1.5)*</w:t>
            </w:r>
          </w:p>
        </w:tc>
        <w:tc>
          <w:tcPr>
            <w:tcW w:w="1895" w:type="dxa"/>
            <w:shd w:val="clear" w:color="auto" w:fill="auto"/>
          </w:tcPr>
          <w:p w:rsidR="002C4EE4" w:rsidRDefault="00BA6DB5">
            <w:pPr>
              <w:pStyle w:val="Compact"/>
            </w:pPr>
            <w:r>
              <w:t>-8.4 (-12.2, -4.5)*</w:t>
            </w:r>
          </w:p>
        </w:tc>
        <w:tc>
          <w:tcPr>
            <w:tcW w:w="1895" w:type="dxa"/>
            <w:shd w:val="clear" w:color="auto" w:fill="auto"/>
          </w:tcPr>
          <w:p w:rsidR="002C4EE4" w:rsidRDefault="00BA6DB5">
            <w:pPr>
              <w:pStyle w:val="Compact"/>
            </w:pPr>
            <w:r>
              <w:t>-3.7 (-8.5, 1.3)</w:t>
            </w:r>
          </w:p>
        </w:tc>
        <w:tc>
          <w:tcPr>
            <w:tcW w:w="1819" w:type="dxa"/>
            <w:shd w:val="clear" w:color="auto" w:fill="auto"/>
          </w:tcPr>
          <w:p w:rsidR="002C4EE4" w:rsidRDefault="00BA6DB5">
            <w:pPr>
              <w:pStyle w:val="Compact"/>
            </w:pPr>
            <w:r>
              <w:t>-3.2 (-5.8, -0.5)*</w:t>
            </w:r>
          </w:p>
        </w:tc>
      </w:tr>
      <w:tr w:rsidR="002C4EE4">
        <w:tc>
          <w:tcPr>
            <w:tcW w:w="1136" w:type="dxa"/>
            <w:shd w:val="clear" w:color="auto" w:fill="auto"/>
          </w:tcPr>
          <w:p w:rsidR="002C4EE4" w:rsidRDefault="00BA6DB5">
            <w:pPr>
              <w:pStyle w:val="Compact"/>
            </w:pPr>
            <w:r>
              <w:t>22:5n-3</w:t>
            </w:r>
          </w:p>
        </w:tc>
        <w:tc>
          <w:tcPr>
            <w:tcW w:w="1895" w:type="dxa"/>
            <w:shd w:val="clear" w:color="auto" w:fill="auto"/>
          </w:tcPr>
          <w:p w:rsidR="002C4EE4" w:rsidRDefault="00BA6DB5">
            <w:pPr>
              <w:pStyle w:val="Compact"/>
            </w:pPr>
            <w:r>
              <w:t>-7.7 (-11.8, -3.3)*</w:t>
            </w:r>
          </w:p>
        </w:tc>
        <w:tc>
          <w:tcPr>
            <w:tcW w:w="1895" w:type="dxa"/>
            <w:shd w:val="clear" w:color="auto" w:fill="auto"/>
          </w:tcPr>
          <w:p w:rsidR="002C4EE4" w:rsidRDefault="00BA6DB5">
            <w:pPr>
              <w:pStyle w:val="Compact"/>
            </w:pPr>
            <w:r>
              <w:t>-8.0 (-12.3, -3.5)*</w:t>
            </w:r>
          </w:p>
        </w:tc>
        <w:tc>
          <w:tcPr>
            <w:tcW w:w="1895" w:type="dxa"/>
            <w:shd w:val="clear" w:color="auto" w:fill="auto"/>
          </w:tcPr>
          <w:p w:rsidR="002C4EE4" w:rsidRDefault="00BA6DB5">
            <w:pPr>
              <w:pStyle w:val="Compact"/>
            </w:pPr>
            <w:r>
              <w:t>-11.0 (-15.7, -5.9)*</w:t>
            </w:r>
          </w:p>
        </w:tc>
        <w:tc>
          <w:tcPr>
            <w:tcW w:w="1819" w:type="dxa"/>
            <w:shd w:val="clear" w:color="auto" w:fill="auto"/>
          </w:tcPr>
          <w:p w:rsidR="002C4EE4" w:rsidRDefault="00BA6DB5">
            <w:pPr>
              <w:pStyle w:val="Compact"/>
            </w:pPr>
            <w:r>
              <w:t>-6.7 (-9.1, -4.2)*</w:t>
            </w:r>
          </w:p>
        </w:tc>
      </w:tr>
      <w:tr w:rsidR="002C4EE4">
        <w:tc>
          <w:tcPr>
            <w:tcW w:w="1136" w:type="dxa"/>
            <w:shd w:val="clear" w:color="auto" w:fill="auto"/>
          </w:tcPr>
          <w:p w:rsidR="002C4EE4" w:rsidRDefault="00BA6DB5">
            <w:pPr>
              <w:pStyle w:val="Compact"/>
            </w:pPr>
            <w:r>
              <w:t>22:6n-3</w:t>
            </w:r>
          </w:p>
        </w:tc>
        <w:tc>
          <w:tcPr>
            <w:tcW w:w="1895" w:type="dxa"/>
            <w:shd w:val="clear" w:color="auto" w:fill="auto"/>
          </w:tcPr>
          <w:p w:rsidR="002C4EE4" w:rsidRDefault="00BA6DB5">
            <w:pPr>
              <w:pStyle w:val="Compact"/>
            </w:pPr>
            <w:r>
              <w:t>-7.3 (-11.1, -</w:t>
            </w:r>
            <w:r>
              <w:lastRenderedPageBreak/>
              <w:t>3.3)*</w:t>
            </w:r>
          </w:p>
        </w:tc>
        <w:tc>
          <w:tcPr>
            <w:tcW w:w="1895" w:type="dxa"/>
            <w:shd w:val="clear" w:color="auto" w:fill="auto"/>
          </w:tcPr>
          <w:p w:rsidR="002C4EE4" w:rsidRDefault="00BA6DB5">
            <w:pPr>
              <w:pStyle w:val="Compact"/>
            </w:pPr>
            <w:r>
              <w:lastRenderedPageBreak/>
              <w:t>-10.1 (-14.0, -</w:t>
            </w:r>
            <w:r>
              <w:lastRenderedPageBreak/>
              <w:t>6.0)*</w:t>
            </w:r>
          </w:p>
        </w:tc>
        <w:tc>
          <w:tcPr>
            <w:tcW w:w="1895" w:type="dxa"/>
            <w:shd w:val="clear" w:color="auto" w:fill="auto"/>
          </w:tcPr>
          <w:p w:rsidR="002C4EE4" w:rsidRDefault="00BA6DB5">
            <w:pPr>
              <w:pStyle w:val="Compact"/>
            </w:pPr>
            <w:r>
              <w:lastRenderedPageBreak/>
              <w:t>-4.2 (-8.6, 0.4)</w:t>
            </w:r>
          </w:p>
        </w:tc>
        <w:tc>
          <w:tcPr>
            <w:tcW w:w="1819" w:type="dxa"/>
            <w:shd w:val="clear" w:color="auto" w:fill="auto"/>
          </w:tcPr>
          <w:p w:rsidR="002C4EE4" w:rsidRDefault="00BA6DB5">
            <w:pPr>
              <w:pStyle w:val="Compact"/>
            </w:pPr>
            <w:r>
              <w:t>-3.4 (-5.9, -</w:t>
            </w:r>
            <w:r>
              <w:lastRenderedPageBreak/>
              <w:t>0.9)*</w:t>
            </w:r>
          </w:p>
        </w:tc>
      </w:tr>
      <w:tr w:rsidR="002C4EE4">
        <w:tc>
          <w:tcPr>
            <w:tcW w:w="1136" w:type="dxa"/>
            <w:shd w:val="clear" w:color="auto" w:fill="auto"/>
          </w:tcPr>
          <w:p w:rsidR="002C4EE4" w:rsidRDefault="00BA6DB5">
            <w:pPr>
              <w:pStyle w:val="Compact"/>
            </w:pPr>
            <w:proofErr w:type="spellStart"/>
            <w:r>
              <w:rPr>
                <w:b/>
              </w:rPr>
              <w:lastRenderedPageBreak/>
              <w:t>mol</w:t>
            </w:r>
            <w:proofErr w:type="spellEnd"/>
            <w:r>
              <w:rPr>
                <w:b/>
              </w:rPr>
              <w:t>%</w:t>
            </w:r>
          </w:p>
        </w:tc>
        <w:tc>
          <w:tcPr>
            <w:tcW w:w="1895" w:type="dxa"/>
            <w:shd w:val="clear" w:color="auto" w:fill="auto"/>
          </w:tcPr>
          <w:p w:rsidR="002C4EE4" w:rsidRDefault="002C4EE4"/>
        </w:tc>
        <w:tc>
          <w:tcPr>
            <w:tcW w:w="1895" w:type="dxa"/>
            <w:shd w:val="clear" w:color="auto" w:fill="auto"/>
          </w:tcPr>
          <w:p w:rsidR="002C4EE4" w:rsidRDefault="002C4EE4"/>
        </w:tc>
        <w:tc>
          <w:tcPr>
            <w:tcW w:w="1895" w:type="dxa"/>
            <w:shd w:val="clear" w:color="auto" w:fill="auto"/>
          </w:tcPr>
          <w:p w:rsidR="002C4EE4" w:rsidRDefault="002C4EE4"/>
        </w:tc>
        <w:tc>
          <w:tcPr>
            <w:tcW w:w="1819" w:type="dxa"/>
            <w:shd w:val="clear" w:color="auto" w:fill="auto"/>
          </w:tcPr>
          <w:p w:rsidR="002C4EE4" w:rsidRDefault="002C4EE4"/>
        </w:tc>
      </w:tr>
      <w:tr w:rsidR="002C4EE4">
        <w:tc>
          <w:tcPr>
            <w:tcW w:w="1136" w:type="dxa"/>
            <w:shd w:val="clear" w:color="auto" w:fill="auto"/>
          </w:tcPr>
          <w:p w:rsidR="002C4EE4" w:rsidRDefault="00BA6DB5">
            <w:pPr>
              <w:pStyle w:val="Compact"/>
            </w:pPr>
            <w:r>
              <w:t>14:0</w:t>
            </w:r>
          </w:p>
        </w:tc>
        <w:tc>
          <w:tcPr>
            <w:tcW w:w="1895" w:type="dxa"/>
            <w:shd w:val="clear" w:color="auto" w:fill="auto"/>
          </w:tcPr>
          <w:p w:rsidR="002C4EE4" w:rsidRDefault="00BA6DB5">
            <w:pPr>
              <w:pStyle w:val="Compact"/>
            </w:pPr>
            <w:r>
              <w:t>-14.0 (-17.8, -10.0)*</w:t>
            </w:r>
          </w:p>
        </w:tc>
        <w:tc>
          <w:tcPr>
            <w:tcW w:w="1895" w:type="dxa"/>
            <w:shd w:val="clear" w:color="auto" w:fill="auto"/>
          </w:tcPr>
          <w:p w:rsidR="002C4EE4" w:rsidRDefault="00BA6DB5">
            <w:pPr>
              <w:pStyle w:val="Compact"/>
            </w:pPr>
            <w:r>
              <w:t>-13.8 (-17.8, -9.6)*</w:t>
            </w:r>
          </w:p>
        </w:tc>
        <w:tc>
          <w:tcPr>
            <w:tcW w:w="1895" w:type="dxa"/>
            <w:shd w:val="clear" w:color="auto" w:fill="auto"/>
          </w:tcPr>
          <w:p w:rsidR="002C4EE4" w:rsidRDefault="00BA6DB5">
            <w:pPr>
              <w:pStyle w:val="Compact"/>
            </w:pPr>
            <w:r>
              <w:t>-4.8 (-10.5, 1.4)</w:t>
            </w:r>
          </w:p>
        </w:tc>
        <w:tc>
          <w:tcPr>
            <w:tcW w:w="1819" w:type="dxa"/>
            <w:shd w:val="clear" w:color="auto" w:fill="auto"/>
          </w:tcPr>
          <w:p w:rsidR="002C4EE4" w:rsidRDefault="00BA6DB5">
            <w:pPr>
              <w:pStyle w:val="Compact"/>
            </w:pPr>
            <w:r>
              <w:t>-3.6 (-6.6, -0.6)*</w:t>
            </w:r>
          </w:p>
        </w:tc>
      </w:tr>
      <w:tr w:rsidR="002C4EE4">
        <w:tc>
          <w:tcPr>
            <w:tcW w:w="1136" w:type="dxa"/>
            <w:shd w:val="clear" w:color="auto" w:fill="auto"/>
          </w:tcPr>
          <w:p w:rsidR="002C4EE4" w:rsidRDefault="00BA6DB5">
            <w:pPr>
              <w:pStyle w:val="Compact"/>
            </w:pPr>
            <w:r>
              <w:t>16:0</w:t>
            </w:r>
          </w:p>
        </w:tc>
        <w:tc>
          <w:tcPr>
            <w:tcW w:w="1895" w:type="dxa"/>
            <w:shd w:val="clear" w:color="auto" w:fill="auto"/>
          </w:tcPr>
          <w:p w:rsidR="002C4EE4" w:rsidRDefault="00BA6DB5">
            <w:pPr>
              <w:pStyle w:val="Compact"/>
            </w:pPr>
            <w:r>
              <w:t>-20.0 (-23.6, -16.2)*</w:t>
            </w:r>
          </w:p>
        </w:tc>
        <w:tc>
          <w:tcPr>
            <w:tcW w:w="1895" w:type="dxa"/>
            <w:shd w:val="clear" w:color="auto" w:fill="auto"/>
          </w:tcPr>
          <w:p w:rsidR="002C4EE4" w:rsidRDefault="00BA6DB5">
            <w:pPr>
              <w:pStyle w:val="Compact"/>
            </w:pPr>
            <w:r>
              <w:t>-20.4 (-24.2, -16.5)*</w:t>
            </w:r>
          </w:p>
        </w:tc>
        <w:tc>
          <w:tcPr>
            <w:tcW w:w="1895" w:type="dxa"/>
            <w:shd w:val="clear" w:color="auto" w:fill="auto"/>
          </w:tcPr>
          <w:p w:rsidR="002C4EE4" w:rsidRDefault="00BA6DB5">
            <w:pPr>
              <w:pStyle w:val="Compact"/>
            </w:pPr>
            <w:r>
              <w:t>-13.5 (-18.9, -7.7)*</w:t>
            </w:r>
          </w:p>
        </w:tc>
        <w:tc>
          <w:tcPr>
            <w:tcW w:w="1819" w:type="dxa"/>
            <w:shd w:val="clear" w:color="auto" w:fill="auto"/>
          </w:tcPr>
          <w:p w:rsidR="002C4EE4" w:rsidRDefault="00BA6DB5">
            <w:pPr>
              <w:pStyle w:val="Compact"/>
            </w:pPr>
            <w:r>
              <w:t>-8.0 (-10.9, -5.0)*</w:t>
            </w:r>
          </w:p>
        </w:tc>
      </w:tr>
      <w:tr w:rsidR="002C4EE4">
        <w:tc>
          <w:tcPr>
            <w:tcW w:w="1136" w:type="dxa"/>
            <w:shd w:val="clear" w:color="auto" w:fill="auto"/>
          </w:tcPr>
          <w:p w:rsidR="002C4EE4" w:rsidRDefault="00BA6DB5">
            <w:pPr>
              <w:pStyle w:val="Compact"/>
            </w:pPr>
            <w:r>
              <w:t>18:0</w:t>
            </w:r>
          </w:p>
        </w:tc>
        <w:tc>
          <w:tcPr>
            <w:tcW w:w="1895" w:type="dxa"/>
            <w:shd w:val="clear" w:color="auto" w:fill="auto"/>
          </w:tcPr>
          <w:p w:rsidR="002C4EE4" w:rsidRDefault="00BA6DB5">
            <w:pPr>
              <w:pStyle w:val="Compact"/>
            </w:pPr>
            <w:r>
              <w:t>3.7 (-0.9, 8.6)</w:t>
            </w:r>
          </w:p>
        </w:tc>
        <w:tc>
          <w:tcPr>
            <w:tcW w:w="1895" w:type="dxa"/>
            <w:shd w:val="clear" w:color="auto" w:fill="auto"/>
          </w:tcPr>
          <w:p w:rsidR="002C4EE4" w:rsidRDefault="00BA6DB5">
            <w:pPr>
              <w:pStyle w:val="Compact"/>
            </w:pPr>
            <w:r>
              <w:t>3.4 (-1.4, 8.3)</w:t>
            </w:r>
          </w:p>
        </w:tc>
        <w:tc>
          <w:tcPr>
            <w:tcW w:w="1895" w:type="dxa"/>
            <w:shd w:val="clear" w:color="auto" w:fill="auto"/>
          </w:tcPr>
          <w:p w:rsidR="002C4EE4" w:rsidRDefault="00BA6DB5">
            <w:pPr>
              <w:pStyle w:val="Compact"/>
            </w:pPr>
            <w:r>
              <w:t>1.4 (-5.2, 8.5)</w:t>
            </w:r>
          </w:p>
        </w:tc>
        <w:tc>
          <w:tcPr>
            <w:tcW w:w="1819" w:type="dxa"/>
            <w:shd w:val="clear" w:color="auto" w:fill="auto"/>
          </w:tcPr>
          <w:p w:rsidR="002C4EE4" w:rsidRDefault="00BA6DB5">
            <w:pPr>
              <w:pStyle w:val="Compact"/>
            </w:pPr>
            <w:r>
              <w:t>0.5 (-2.7, 3.8)</w:t>
            </w:r>
          </w:p>
        </w:tc>
      </w:tr>
      <w:tr w:rsidR="002C4EE4">
        <w:tc>
          <w:tcPr>
            <w:tcW w:w="1136" w:type="dxa"/>
            <w:shd w:val="clear" w:color="auto" w:fill="auto"/>
          </w:tcPr>
          <w:p w:rsidR="002C4EE4" w:rsidRDefault="00BA6DB5">
            <w:pPr>
              <w:pStyle w:val="Compact"/>
            </w:pPr>
            <w:r>
              <w:t>20:0</w:t>
            </w:r>
          </w:p>
        </w:tc>
        <w:tc>
          <w:tcPr>
            <w:tcW w:w="1895" w:type="dxa"/>
            <w:shd w:val="clear" w:color="auto" w:fill="auto"/>
          </w:tcPr>
          <w:p w:rsidR="002C4EE4" w:rsidRDefault="00BA6DB5">
            <w:pPr>
              <w:pStyle w:val="Compact"/>
            </w:pPr>
            <w:r>
              <w:t>9.5 (2.5, 16.9)*</w:t>
            </w:r>
          </w:p>
        </w:tc>
        <w:tc>
          <w:tcPr>
            <w:tcW w:w="1895" w:type="dxa"/>
            <w:shd w:val="clear" w:color="auto" w:fill="auto"/>
          </w:tcPr>
          <w:p w:rsidR="002C4EE4" w:rsidRDefault="00BA6DB5">
            <w:pPr>
              <w:pStyle w:val="Compact"/>
            </w:pPr>
            <w:r>
              <w:t>9.6 (2.3, 17.4)*</w:t>
            </w:r>
          </w:p>
        </w:tc>
        <w:tc>
          <w:tcPr>
            <w:tcW w:w="1895" w:type="dxa"/>
            <w:shd w:val="clear" w:color="auto" w:fill="auto"/>
          </w:tcPr>
          <w:p w:rsidR="002C4EE4" w:rsidRDefault="00BA6DB5">
            <w:pPr>
              <w:pStyle w:val="Compact"/>
            </w:pPr>
            <w:r>
              <w:t>7.6 (0.8, 15.0)*</w:t>
            </w:r>
          </w:p>
        </w:tc>
        <w:tc>
          <w:tcPr>
            <w:tcW w:w="1819" w:type="dxa"/>
            <w:shd w:val="clear" w:color="auto" w:fill="auto"/>
          </w:tcPr>
          <w:p w:rsidR="002C4EE4" w:rsidRDefault="00BA6DB5">
            <w:pPr>
              <w:pStyle w:val="Compact"/>
            </w:pPr>
            <w:r>
              <w:t>3.0 (-0.6, 6.7)</w:t>
            </w:r>
          </w:p>
        </w:tc>
      </w:tr>
      <w:tr w:rsidR="002C4EE4">
        <w:tc>
          <w:tcPr>
            <w:tcW w:w="1136" w:type="dxa"/>
            <w:shd w:val="clear" w:color="auto" w:fill="auto"/>
          </w:tcPr>
          <w:p w:rsidR="002C4EE4" w:rsidRDefault="00BA6DB5">
            <w:pPr>
              <w:pStyle w:val="Compact"/>
            </w:pPr>
            <w:r>
              <w:t>22:0</w:t>
            </w:r>
          </w:p>
        </w:tc>
        <w:tc>
          <w:tcPr>
            <w:tcW w:w="1895" w:type="dxa"/>
            <w:shd w:val="clear" w:color="auto" w:fill="auto"/>
          </w:tcPr>
          <w:p w:rsidR="002C4EE4" w:rsidRDefault="00BA6DB5">
            <w:pPr>
              <w:pStyle w:val="Compact"/>
            </w:pPr>
            <w:r>
              <w:t>4.2 (-0.7, 9.3)</w:t>
            </w:r>
          </w:p>
        </w:tc>
        <w:tc>
          <w:tcPr>
            <w:tcW w:w="1895" w:type="dxa"/>
            <w:shd w:val="clear" w:color="auto" w:fill="auto"/>
          </w:tcPr>
          <w:p w:rsidR="002C4EE4" w:rsidRDefault="00BA6DB5">
            <w:pPr>
              <w:pStyle w:val="Compact"/>
            </w:pPr>
            <w:r>
              <w:t>4.2 (-0.4, 8.9)</w:t>
            </w:r>
          </w:p>
        </w:tc>
        <w:tc>
          <w:tcPr>
            <w:tcW w:w="1895" w:type="dxa"/>
            <w:shd w:val="clear" w:color="auto" w:fill="auto"/>
          </w:tcPr>
          <w:p w:rsidR="002C4EE4" w:rsidRDefault="00BA6DB5">
            <w:pPr>
              <w:pStyle w:val="Compact"/>
            </w:pPr>
            <w:r>
              <w:t>11.0 (5.1, 17.2)*</w:t>
            </w:r>
          </w:p>
        </w:tc>
        <w:tc>
          <w:tcPr>
            <w:tcW w:w="1819" w:type="dxa"/>
            <w:shd w:val="clear" w:color="auto" w:fill="auto"/>
          </w:tcPr>
          <w:p w:rsidR="002C4EE4" w:rsidRDefault="00BA6DB5">
            <w:pPr>
              <w:pStyle w:val="Compact"/>
            </w:pPr>
            <w:r>
              <w:t>5.2 (2.6, 7.9)*</w:t>
            </w:r>
          </w:p>
        </w:tc>
      </w:tr>
      <w:tr w:rsidR="002C4EE4">
        <w:tc>
          <w:tcPr>
            <w:tcW w:w="1136" w:type="dxa"/>
            <w:shd w:val="clear" w:color="auto" w:fill="auto"/>
          </w:tcPr>
          <w:p w:rsidR="002C4EE4" w:rsidRDefault="00BA6DB5">
            <w:pPr>
              <w:pStyle w:val="Compact"/>
            </w:pPr>
            <w:r>
              <w:t>18:1n-9</w:t>
            </w:r>
          </w:p>
        </w:tc>
        <w:tc>
          <w:tcPr>
            <w:tcW w:w="1895" w:type="dxa"/>
            <w:shd w:val="clear" w:color="auto" w:fill="auto"/>
          </w:tcPr>
          <w:p w:rsidR="002C4EE4" w:rsidRDefault="00BA6DB5">
            <w:pPr>
              <w:pStyle w:val="Compact"/>
            </w:pPr>
            <w:r>
              <w:t>14.6 (9.1, 20.4)*</w:t>
            </w:r>
          </w:p>
        </w:tc>
        <w:tc>
          <w:tcPr>
            <w:tcW w:w="1895" w:type="dxa"/>
            <w:shd w:val="clear" w:color="auto" w:fill="auto"/>
          </w:tcPr>
          <w:p w:rsidR="002C4EE4" w:rsidRDefault="00BA6DB5">
            <w:pPr>
              <w:pStyle w:val="Compact"/>
            </w:pPr>
            <w:r>
              <w:t>15.5 (9.5, 22.0)*</w:t>
            </w:r>
          </w:p>
        </w:tc>
        <w:tc>
          <w:tcPr>
            <w:tcW w:w="1895" w:type="dxa"/>
            <w:shd w:val="clear" w:color="auto" w:fill="auto"/>
          </w:tcPr>
          <w:p w:rsidR="002C4EE4" w:rsidRDefault="00BA6DB5">
            <w:pPr>
              <w:pStyle w:val="Compact"/>
            </w:pPr>
            <w:r>
              <w:t>5.6 (-0.5, 12.0)</w:t>
            </w:r>
          </w:p>
        </w:tc>
        <w:tc>
          <w:tcPr>
            <w:tcW w:w="1819" w:type="dxa"/>
            <w:shd w:val="clear" w:color="auto" w:fill="auto"/>
          </w:tcPr>
          <w:p w:rsidR="002C4EE4" w:rsidRDefault="00BA6DB5">
            <w:pPr>
              <w:pStyle w:val="Compact"/>
            </w:pPr>
            <w:r>
              <w:t>4.4 (1.4, 7.5)*</w:t>
            </w:r>
          </w:p>
        </w:tc>
      </w:tr>
      <w:tr w:rsidR="002C4EE4">
        <w:tc>
          <w:tcPr>
            <w:tcW w:w="1136" w:type="dxa"/>
            <w:shd w:val="clear" w:color="auto" w:fill="auto"/>
          </w:tcPr>
          <w:p w:rsidR="002C4EE4" w:rsidRDefault="00BA6DB5">
            <w:pPr>
              <w:pStyle w:val="Compact"/>
            </w:pPr>
            <w:r>
              <w:t>20:1n-9</w:t>
            </w:r>
          </w:p>
        </w:tc>
        <w:tc>
          <w:tcPr>
            <w:tcW w:w="1895" w:type="dxa"/>
            <w:shd w:val="clear" w:color="auto" w:fill="auto"/>
          </w:tcPr>
          <w:p w:rsidR="002C4EE4" w:rsidRDefault="00BA6DB5">
            <w:pPr>
              <w:pStyle w:val="Compact"/>
            </w:pPr>
            <w:r>
              <w:t>7.3 (1.9, 13.1)*</w:t>
            </w:r>
          </w:p>
        </w:tc>
        <w:tc>
          <w:tcPr>
            <w:tcW w:w="1895" w:type="dxa"/>
            <w:shd w:val="clear" w:color="auto" w:fill="auto"/>
          </w:tcPr>
          <w:p w:rsidR="002C4EE4" w:rsidRDefault="00BA6DB5">
            <w:pPr>
              <w:pStyle w:val="Compact"/>
            </w:pPr>
            <w:r>
              <w:t>8.2 (2.3, 14.4)*</w:t>
            </w:r>
          </w:p>
        </w:tc>
        <w:tc>
          <w:tcPr>
            <w:tcW w:w="1895" w:type="dxa"/>
            <w:shd w:val="clear" w:color="auto" w:fill="auto"/>
          </w:tcPr>
          <w:p w:rsidR="002C4EE4" w:rsidRDefault="00BA6DB5">
            <w:pPr>
              <w:pStyle w:val="Compact"/>
            </w:pPr>
            <w:r>
              <w:t>2.1 (-4.8, 9.6)</w:t>
            </w:r>
          </w:p>
        </w:tc>
        <w:tc>
          <w:tcPr>
            <w:tcW w:w="1819" w:type="dxa"/>
            <w:shd w:val="clear" w:color="auto" w:fill="auto"/>
          </w:tcPr>
          <w:p w:rsidR="002C4EE4" w:rsidRDefault="00BA6DB5">
            <w:pPr>
              <w:pStyle w:val="Compact"/>
            </w:pPr>
            <w:r>
              <w:t>1.8 (-2.0, 5.7)</w:t>
            </w:r>
          </w:p>
        </w:tc>
      </w:tr>
      <w:tr w:rsidR="002C4EE4">
        <w:tc>
          <w:tcPr>
            <w:tcW w:w="1136" w:type="dxa"/>
            <w:shd w:val="clear" w:color="auto" w:fill="auto"/>
          </w:tcPr>
          <w:p w:rsidR="002C4EE4" w:rsidRDefault="00BA6DB5">
            <w:pPr>
              <w:pStyle w:val="Compact"/>
            </w:pPr>
            <w:r>
              <w:t>22:1n-9</w:t>
            </w:r>
          </w:p>
        </w:tc>
        <w:tc>
          <w:tcPr>
            <w:tcW w:w="1895" w:type="dxa"/>
            <w:shd w:val="clear" w:color="auto" w:fill="auto"/>
          </w:tcPr>
          <w:p w:rsidR="002C4EE4" w:rsidRDefault="00BA6DB5">
            <w:pPr>
              <w:pStyle w:val="Compact"/>
            </w:pPr>
            <w:r>
              <w:t>10.3 (4.8, 16.1)*</w:t>
            </w:r>
          </w:p>
        </w:tc>
        <w:tc>
          <w:tcPr>
            <w:tcW w:w="1895" w:type="dxa"/>
            <w:shd w:val="clear" w:color="auto" w:fill="auto"/>
          </w:tcPr>
          <w:p w:rsidR="002C4EE4" w:rsidRDefault="00BA6DB5">
            <w:pPr>
              <w:pStyle w:val="Compact"/>
            </w:pPr>
            <w:r>
              <w:t>12.7 (7.1, 18.6)*</w:t>
            </w:r>
          </w:p>
        </w:tc>
        <w:tc>
          <w:tcPr>
            <w:tcW w:w="1895" w:type="dxa"/>
            <w:shd w:val="clear" w:color="auto" w:fill="auto"/>
          </w:tcPr>
          <w:p w:rsidR="002C4EE4" w:rsidRDefault="00BA6DB5">
            <w:pPr>
              <w:pStyle w:val="Compact"/>
            </w:pPr>
            <w:r>
              <w:t>6.6 (-0.3, 14.0)</w:t>
            </w:r>
          </w:p>
        </w:tc>
        <w:tc>
          <w:tcPr>
            <w:tcW w:w="1819" w:type="dxa"/>
            <w:shd w:val="clear" w:color="auto" w:fill="auto"/>
          </w:tcPr>
          <w:p w:rsidR="002C4EE4" w:rsidRDefault="00BA6DB5">
            <w:pPr>
              <w:pStyle w:val="Compact"/>
            </w:pPr>
            <w:r>
              <w:t>4.3 (0.8, 7.8)*</w:t>
            </w:r>
          </w:p>
        </w:tc>
      </w:tr>
      <w:tr w:rsidR="002C4EE4">
        <w:tc>
          <w:tcPr>
            <w:tcW w:w="1136" w:type="dxa"/>
            <w:shd w:val="clear" w:color="auto" w:fill="auto"/>
          </w:tcPr>
          <w:p w:rsidR="002C4EE4" w:rsidRDefault="00BA6DB5">
            <w:pPr>
              <w:pStyle w:val="Compact"/>
            </w:pPr>
            <w:r>
              <w:t>24:1n-9</w:t>
            </w:r>
          </w:p>
        </w:tc>
        <w:tc>
          <w:tcPr>
            <w:tcW w:w="1895" w:type="dxa"/>
            <w:shd w:val="clear" w:color="auto" w:fill="auto"/>
          </w:tcPr>
          <w:p w:rsidR="002C4EE4" w:rsidRDefault="00BA6DB5">
            <w:pPr>
              <w:pStyle w:val="Compact"/>
            </w:pPr>
            <w:r>
              <w:t>3.2 (-1.5, 8.0)</w:t>
            </w:r>
          </w:p>
        </w:tc>
        <w:tc>
          <w:tcPr>
            <w:tcW w:w="1895" w:type="dxa"/>
            <w:shd w:val="clear" w:color="auto" w:fill="auto"/>
          </w:tcPr>
          <w:p w:rsidR="002C4EE4" w:rsidRDefault="00BA6DB5">
            <w:pPr>
              <w:pStyle w:val="Compact"/>
            </w:pPr>
            <w:r>
              <w:t>1.4 (-3.2, 6.3)</w:t>
            </w:r>
          </w:p>
        </w:tc>
        <w:tc>
          <w:tcPr>
            <w:tcW w:w="1895" w:type="dxa"/>
            <w:shd w:val="clear" w:color="auto" w:fill="auto"/>
          </w:tcPr>
          <w:p w:rsidR="002C4EE4" w:rsidRDefault="00BA6DB5">
            <w:pPr>
              <w:pStyle w:val="Compact"/>
            </w:pPr>
            <w:r>
              <w:t>10.5 (4.3, 17.0)*</w:t>
            </w:r>
          </w:p>
        </w:tc>
        <w:tc>
          <w:tcPr>
            <w:tcW w:w="1819" w:type="dxa"/>
            <w:shd w:val="clear" w:color="auto" w:fill="auto"/>
          </w:tcPr>
          <w:p w:rsidR="002C4EE4" w:rsidRDefault="00BA6DB5">
            <w:pPr>
              <w:pStyle w:val="Compact"/>
            </w:pPr>
            <w:r>
              <w:t>4.7 (1.8, 7.8)*</w:t>
            </w:r>
          </w:p>
        </w:tc>
      </w:tr>
      <w:tr w:rsidR="002C4EE4">
        <w:tc>
          <w:tcPr>
            <w:tcW w:w="1136" w:type="dxa"/>
            <w:shd w:val="clear" w:color="auto" w:fill="auto"/>
          </w:tcPr>
          <w:p w:rsidR="002C4EE4" w:rsidRDefault="00BA6DB5">
            <w:pPr>
              <w:pStyle w:val="Compact"/>
            </w:pPr>
            <w:r>
              <w:t>14:1n-7</w:t>
            </w:r>
          </w:p>
        </w:tc>
        <w:tc>
          <w:tcPr>
            <w:tcW w:w="1895" w:type="dxa"/>
            <w:shd w:val="clear" w:color="auto" w:fill="auto"/>
          </w:tcPr>
          <w:p w:rsidR="002C4EE4" w:rsidRDefault="00BA6DB5">
            <w:pPr>
              <w:pStyle w:val="Compact"/>
            </w:pPr>
            <w:r>
              <w:t>-10.0 (-14.2, -5.6)*</w:t>
            </w:r>
          </w:p>
        </w:tc>
        <w:tc>
          <w:tcPr>
            <w:tcW w:w="1895" w:type="dxa"/>
            <w:shd w:val="clear" w:color="auto" w:fill="auto"/>
          </w:tcPr>
          <w:p w:rsidR="002C4EE4" w:rsidRDefault="00BA6DB5">
            <w:pPr>
              <w:pStyle w:val="Compact"/>
            </w:pPr>
            <w:r>
              <w:t>-9.6 (-14.0, -5.0)*</w:t>
            </w:r>
          </w:p>
        </w:tc>
        <w:tc>
          <w:tcPr>
            <w:tcW w:w="1895" w:type="dxa"/>
            <w:shd w:val="clear" w:color="auto" w:fill="auto"/>
          </w:tcPr>
          <w:p w:rsidR="002C4EE4" w:rsidRDefault="00BA6DB5">
            <w:pPr>
              <w:pStyle w:val="Compact"/>
            </w:pPr>
            <w:r>
              <w:t>-4.1 (-9.7, 2.0)</w:t>
            </w:r>
          </w:p>
        </w:tc>
        <w:tc>
          <w:tcPr>
            <w:tcW w:w="1819" w:type="dxa"/>
            <w:shd w:val="clear" w:color="auto" w:fill="auto"/>
          </w:tcPr>
          <w:p w:rsidR="002C4EE4" w:rsidRDefault="00BA6DB5">
            <w:pPr>
              <w:pStyle w:val="Compact"/>
            </w:pPr>
            <w:r>
              <w:t>-2.8 (-5.7, 0.3)</w:t>
            </w:r>
          </w:p>
        </w:tc>
      </w:tr>
      <w:tr w:rsidR="002C4EE4">
        <w:tc>
          <w:tcPr>
            <w:tcW w:w="1136" w:type="dxa"/>
            <w:shd w:val="clear" w:color="auto" w:fill="auto"/>
          </w:tcPr>
          <w:p w:rsidR="002C4EE4" w:rsidRDefault="00BA6DB5">
            <w:pPr>
              <w:pStyle w:val="Compact"/>
            </w:pPr>
            <w:r>
              <w:t>16:1n-7</w:t>
            </w:r>
          </w:p>
        </w:tc>
        <w:tc>
          <w:tcPr>
            <w:tcW w:w="1895" w:type="dxa"/>
            <w:shd w:val="clear" w:color="auto" w:fill="auto"/>
          </w:tcPr>
          <w:p w:rsidR="002C4EE4" w:rsidRDefault="00BA6DB5">
            <w:pPr>
              <w:pStyle w:val="Compact"/>
            </w:pPr>
            <w:r>
              <w:t>-10.9 (-15.2, -6.4)*</w:t>
            </w:r>
          </w:p>
        </w:tc>
        <w:tc>
          <w:tcPr>
            <w:tcW w:w="1895" w:type="dxa"/>
            <w:shd w:val="clear" w:color="auto" w:fill="auto"/>
          </w:tcPr>
          <w:p w:rsidR="002C4EE4" w:rsidRDefault="00BA6DB5">
            <w:pPr>
              <w:pStyle w:val="Compact"/>
            </w:pPr>
            <w:r>
              <w:t>-10.7 (-15.2, -6.0)*</w:t>
            </w:r>
          </w:p>
        </w:tc>
        <w:tc>
          <w:tcPr>
            <w:tcW w:w="1895" w:type="dxa"/>
            <w:shd w:val="clear" w:color="auto" w:fill="auto"/>
          </w:tcPr>
          <w:p w:rsidR="002C4EE4" w:rsidRDefault="00BA6DB5">
            <w:pPr>
              <w:pStyle w:val="Compact"/>
            </w:pPr>
            <w:r>
              <w:t>-8.5 (-14.2, -2.3)*</w:t>
            </w:r>
          </w:p>
        </w:tc>
        <w:tc>
          <w:tcPr>
            <w:tcW w:w="1819" w:type="dxa"/>
            <w:shd w:val="clear" w:color="auto" w:fill="auto"/>
          </w:tcPr>
          <w:p w:rsidR="002C4EE4" w:rsidRDefault="00BA6DB5">
            <w:pPr>
              <w:pStyle w:val="Compact"/>
            </w:pPr>
            <w:r>
              <w:t>-5.0 (-7.9, -1.9)*</w:t>
            </w:r>
          </w:p>
        </w:tc>
      </w:tr>
      <w:tr w:rsidR="002C4EE4">
        <w:tc>
          <w:tcPr>
            <w:tcW w:w="1136" w:type="dxa"/>
            <w:shd w:val="clear" w:color="auto" w:fill="auto"/>
          </w:tcPr>
          <w:p w:rsidR="002C4EE4" w:rsidRDefault="00BA6DB5">
            <w:pPr>
              <w:pStyle w:val="Compact"/>
            </w:pPr>
            <w:r>
              <w:t>18:1n-7</w:t>
            </w:r>
          </w:p>
        </w:tc>
        <w:tc>
          <w:tcPr>
            <w:tcW w:w="1895" w:type="dxa"/>
            <w:shd w:val="clear" w:color="auto" w:fill="auto"/>
          </w:tcPr>
          <w:p w:rsidR="002C4EE4" w:rsidRDefault="00BA6DB5">
            <w:pPr>
              <w:pStyle w:val="Compact"/>
            </w:pPr>
            <w:r>
              <w:t>7.2 (1.7, 12.9)*</w:t>
            </w:r>
          </w:p>
        </w:tc>
        <w:tc>
          <w:tcPr>
            <w:tcW w:w="1895" w:type="dxa"/>
            <w:shd w:val="clear" w:color="auto" w:fill="auto"/>
          </w:tcPr>
          <w:p w:rsidR="002C4EE4" w:rsidRDefault="00BA6DB5">
            <w:pPr>
              <w:pStyle w:val="Compact"/>
            </w:pPr>
            <w:r>
              <w:t>7.9 (2.4, 13.8)*</w:t>
            </w:r>
          </w:p>
        </w:tc>
        <w:tc>
          <w:tcPr>
            <w:tcW w:w="1895" w:type="dxa"/>
            <w:shd w:val="clear" w:color="auto" w:fill="auto"/>
          </w:tcPr>
          <w:p w:rsidR="002C4EE4" w:rsidRDefault="00BA6DB5">
            <w:pPr>
              <w:pStyle w:val="Compact"/>
            </w:pPr>
            <w:r>
              <w:t>5.3 (-1.0, 12.0)</w:t>
            </w:r>
          </w:p>
        </w:tc>
        <w:tc>
          <w:tcPr>
            <w:tcW w:w="1819" w:type="dxa"/>
            <w:shd w:val="clear" w:color="auto" w:fill="auto"/>
          </w:tcPr>
          <w:p w:rsidR="002C4EE4" w:rsidRDefault="00BA6DB5">
            <w:pPr>
              <w:pStyle w:val="Compact"/>
            </w:pPr>
            <w:r>
              <w:t>3.8 (0.7, 7.0)*</w:t>
            </w:r>
          </w:p>
        </w:tc>
      </w:tr>
      <w:tr w:rsidR="002C4EE4">
        <w:tc>
          <w:tcPr>
            <w:tcW w:w="1136" w:type="dxa"/>
            <w:shd w:val="clear" w:color="auto" w:fill="auto"/>
          </w:tcPr>
          <w:p w:rsidR="002C4EE4" w:rsidRDefault="00BA6DB5">
            <w:pPr>
              <w:pStyle w:val="Compact"/>
            </w:pPr>
            <w:r>
              <w:t>18:2n-6</w:t>
            </w:r>
          </w:p>
        </w:tc>
        <w:tc>
          <w:tcPr>
            <w:tcW w:w="1895" w:type="dxa"/>
            <w:shd w:val="clear" w:color="auto" w:fill="auto"/>
          </w:tcPr>
          <w:p w:rsidR="002C4EE4" w:rsidRDefault="00BA6DB5">
            <w:pPr>
              <w:pStyle w:val="Compact"/>
            </w:pPr>
            <w:r>
              <w:t>12.6 (6.7, 18.8)*</w:t>
            </w:r>
          </w:p>
        </w:tc>
        <w:tc>
          <w:tcPr>
            <w:tcW w:w="1895" w:type="dxa"/>
            <w:shd w:val="clear" w:color="auto" w:fill="auto"/>
          </w:tcPr>
          <w:p w:rsidR="002C4EE4" w:rsidRDefault="00BA6DB5">
            <w:pPr>
              <w:pStyle w:val="Compact"/>
            </w:pPr>
            <w:r>
              <w:t>13.1 (7.1, 19.6)*</w:t>
            </w:r>
          </w:p>
        </w:tc>
        <w:tc>
          <w:tcPr>
            <w:tcW w:w="1895" w:type="dxa"/>
            <w:shd w:val="clear" w:color="auto" w:fill="auto"/>
          </w:tcPr>
          <w:p w:rsidR="002C4EE4" w:rsidRDefault="00BA6DB5">
            <w:pPr>
              <w:pStyle w:val="Compact"/>
            </w:pPr>
            <w:r>
              <w:t>10.0 (3.4, 17.1)*</w:t>
            </w:r>
          </w:p>
        </w:tc>
        <w:tc>
          <w:tcPr>
            <w:tcW w:w="1819" w:type="dxa"/>
            <w:shd w:val="clear" w:color="auto" w:fill="auto"/>
          </w:tcPr>
          <w:p w:rsidR="002C4EE4" w:rsidRDefault="00BA6DB5">
            <w:pPr>
              <w:pStyle w:val="Compact"/>
            </w:pPr>
            <w:r>
              <w:t>5.1 (1.9, 8.5)*</w:t>
            </w:r>
          </w:p>
        </w:tc>
      </w:tr>
      <w:tr w:rsidR="002C4EE4">
        <w:tc>
          <w:tcPr>
            <w:tcW w:w="1136" w:type="dxa"/>
            <w:shd w:val="clear" w:color="auto" w:fill="auto"/>
          </w:tcPr>
          <w:p w:rsidR="002C4EE4" w:rsidRDefault="00BA6DB5">
            <w:pPr>
              <w:pStyle w:val="Compact"/>
            </w:pPr>
            <w:r>
              <w:t>18:3n-6</w:t>
            </w:r>
          </w:p>
        </w:tc>
        <w:tc>
          <w:tcPr>
            <w:tcW w:w="1895" w:type="dxa"/>
            <w:shd w:val="clear" w:color="auto" w:fill="auto"/>
          </w:tcPr>
          <w:p w:rsidR="002C4EE4" w:rsidRDefault="00BA6DB5">
            <w:pPr>
              <w:pStyle w:val="Compact"/>
            </w:pPr>
            <w:r>
              <w:t>8.4 (3.7, 13.2)*</w:t>
            </w:r>
          </w:p>
        </w:tc>
        <w:tc>
          <w:tcPr>
            <w:tcW w:w="1895" w:type="dxa"/>
            <w:shd w:val="clear" w:color="auto" w:fill="auto"/>
          </w:tcPr>
          <w:p w:rsidR="002C4EE4" w:rsidRDefault="00BA6DB5">
            <w:pPr>
              <w:pStyle w:val="Compact"/>
            </w:pPr>
            <w:r>
              <w:t>10.3 (5.5, 15.3)*</w:t>
            </w:r>
          </w:p>
        </w:tc>
        <w:tc>
          <w:tcPr>
            <w:tcW w:w="1895" w:type="dxa"/>
            <w:shd w:val="clear" w:color="auto" w:fill="auto"/>
          </w:tcPr>
          <w:p w:rsidR="002C4EE4" w:rsidRDefault="00BA6DB5">
            <w:pPr>
              <w:pStyle w:val="Compact"/>
            </w:pPr>
            <w:r>
              <w:t>7.3 (1.2, 13.8)*</w:t>
            </w:r>
          </w:p>
        </w:tc>
        <w:tc>
          <w:tcPr>
            <w:tcW w:w="1819" w:type="dxa"/>
            <w:shd w:val="clear" w:color="auto" w:fill="auto"/>
          </w:tcPr>
          <w:p w:rsidR="002C4EE4" w:rsidRDefault="00BA6DB5">
            <w:pPr>
              <w:pStyle w:val="Compact"/>
            </w:pPr>
            <w:r>
              <w:t>3.9 (1.0, 6.9)*</w:t>
            </w:r>
          </w:p>
        </w:tc>
      </w:tr>
      <w:tr w:rsidR="002C4EE4">
        <w:tc>
          <w:tcPr>
            <w:tcW w:w="1136" w:type="dxa"/>
            <w:shd w:val="clear" w:color="auto" w:fill="auto"/>
          </w:tcPr>
          <w:p w:rsidR="002C4EE4" w:rsidRDefault="00BA6DB5">
            <w:pPr>
              <w:pStyle w:val="Compact"/>
            </w:pPr>
            <w:r>
              <w:t>20:2n-6</w:t>
            </w:r>
          </w:p>
        </w:tc>
        <w:tc>
          <w:tcPr>
            <w:tcW w:w="1895" w:type="dxa"/>
            <w:shd w:val="clear" w:color="auto" w:fill="auto"/>
          </w:tcPr>
          <w:p w:rsidR="002C4EE4" w:rsidRDefault="00BA6DB5">
            <w:pPr>
              <w:pStyle w:val="Compact"/>
            </w:pPr>
            <w:r>
              <w:t>21.4 (16.2, 26.9)*</w:t>
            </w:r>
          </w:p>
        </w:tc>
        <w:tc>
          <w:tcPr>
            <w:tcW w:w="1895" w:type="dxa"/>
            <w:shd w:val="clear" w:color="auto" w:fill="auto"/>
          </w:tcPr>
          <w:p w:rsidR="002C4EE4" w:rsidRDefault="00BA6DB5">
            <w:pPr>
              <w:pStyle w:val="Compact"/>
            </w:pPr>
            <w:r>
              <w:t>21.9 (16.3, 27.7)*</w:t>
            </w:r>
          </w:p>
        </w:tc>
        <w:tc>
          <w:tcPr>
            <w:tcW w:w="1895" w:type="dxa"/>
            <w:shd w:val="clear" w:color="auto" w:fill="auto"/>
          </w:tcPr>
          <w:p w:rsidR="002C4EE4" w:rsidRDefault="00BA6DB5">
            <w:pPr>
              <w:pStyle w:val="Compact"/>
            </w:pPr>
            <w:r>
              <w:t>9.3 (2.9, 16.2)*</w:t>
            </w:r>
          </w:p>
        </w:tc>
        <w:tc>
          <w:tcPr>
            <w:tcW w:w="1819" w:type="dxa"/>
            <w:shd w:val="clear" w:color="auto" w:fill="auto"/>
          </w:tcPr>
          <w:p w:rsidR="002C4EE4" w:rsidRDefault="00BA6DB5">
            <w:pPr>
              <w:pStyle w:val="Compact"/>
            </w:pPr>
            <w:r>
              <w:t>6.6 (3.5, 9.8)*</w:t>
            </w:r>
          </w:p>
        </w:tc>
      </w:tr>
      <w:tr w:rsidR="002C4EE4">
        <w:tc>
          <w:tcPr>
            <w:tcW w:w="1136" w:type="dxa"/>
            <w:shd w:val="clear" w:color="auto" w:fill="auto"/>
          </w:tcPr>
          <w:p w:rsidR="002C4EE4" w:rsidRDefault="00BA6DB5">
            <w:pPr>
              <w:pStyle w:val="Compact"/>
            </w:pPr>
            <w:r>
              <w:t>20:3n-6</w:t>
            </w:r>
          </w:p>
        </w:tc>
        <w:tc>
          <w:tcPr>
            <w:tcW w:w="1895" w:type="dxa"/>
            <w:shd w:val="clear" w:color="auto" w:fill="auto"/>
          </w:tcPr>
          <w:p w:rsidR="002C4EE4" w:rsidRDefault="00BA6DB5">
            <w:pPr>
              <w:pStyle w:val="Compact"/>
            </w:pPr>
            <w:r>
              <w:t>4.3 (-0.1, 9.0)</w:t>
            </w:r>
          </w:p>
        </w:tc>
        <w:tc>
          <w:tcPr>
            <w:tcW w:w="1895" w:type="dxa"/>
            <w:shd w:val="clear" w:color="auto" w:fill="auto"/>
          </w:tcPr>
          <w:p w:rsidR="002C4EE4" w:rsidRDefault="00BA6DB5">
            <w:pPr>
              <w:pStyle w:val="Compact"/>
            </w:pPr>
            <w:r>
              <w:t>3.6 (-1.0, 8.4)</w:t>
            </w:r>
          </w:p>
        </w:tc>
        <w:tc>
          <w:tcPr>
            <w:tcW w:w="1895" w:type="dxa"/>
            <w:shd w:val="clear" w:color="auto" w:fill="auto"/>
          </w:tcPr>
          <w:p w:rsidR="002C4EE4" w:rsidRDefault="00BA6DB5">
            <w:pPr>
              <w:pStyle w:val="Compact"/>
            </w:pPr>
            <w:r>
              <w:t>1.6 (-3.2, 6.8)</w:t>
            </w:r>
          </w:p>
        </w:tc>
        <w:tc>
          <w:tcPr>
            <w:tcW w:w="1819" w:type="dxa"/>
            <w:shd w:val="clear" w:color="auto" w:fill="auto"/>
          </w:tcPr>
          <w:p w:rsidR="002C4EE4" w:rsidRDefault="00BA6DB5">
            <w:pPr>
              <w:pStyle w:val="Compact"/>
            </w:pPr>
            <w:r>
              <w:t>0.7 (-1.7, 3.2)</w:t>
            </w:r>
          </w:p>
        </w:tc>
      </w:tr>
      <w:tr w:rsidR="002C4EE4">
        <w:tc>
          <w:tcPr>
            <w:tcW w:w="1136" w:type="dxa"/>
            <w:shd w:val="clear" w:color="auto" w:fill="auto"/>
          </w:tcPr>
          <w:p w:rsidR="002C4EE4" w:rsidRDefault="00BA6DB5">
            <w:pPr>
              <w:pStyle w:val="Compact"/>
            </w:pPr>
            <w:r>
              <w:t>20:4n-6</w:t>
            </w:r>
          </w:p>
        </w:tc>
        <w:tc>
          <w:tcPr>
            <w:tcW w:w="1895" w:type="dxa"/>
            <w:shd w:val="clear" w:color="auto" w:fill="auto"/>
          </w:tcPr>
          <w:p w:rsidR="002C4EE4" w:rsidRDefault="00BA6DB5">
            <w:pPr>
              <w:pStyle w:val="Compact"/>
            </w:pPr>
            <w:r>
              <w:t>10.1 (5.0, 15.4)*</w:t>
            </w:r>
          </w:p>
        </w:tc>
        <w:tc>
          <w:tcPr>
            <w:tcW w:w="1895" w:type="dxa"/>
            <w:shd w:val="clear" w:color="auto" w:fill="auto"/>
          </w:tcPr>
          <w:p w:rsidR="002C4EE4" w:rsidRDefault="00BA6DB5">
            <w:pPr>
              <w:pStyle w:val="Compact"/>
            </w:pPr>
            <w:r>
              <w:t>8.9 (3.1, 15.0)*</w:t>
            </w:r>
          </w:p>
        </w:tc>
        <w:tc>
          <w:tcPr>
            <w:tcW w:w="1895" w:type="dxa"/>
            <w:shd w:val="clear" w:color="auto" w:fill="auto"/>
          </w:tcPr>
          <w:p w:rsidR="002C4EE4" w:rsidRDefault="00BA6DB5">
            <w:pPr>
              <w:pStyle w:val="Compact"/>
            </w:pPr>
            <w:r>
              <w:t>3.5 (-2.4, 9.8)</w:t>
            </w:r>
          </w:p>
        </w:tc>
        <w:tc>
          <w:tcPr>
            <w:tcW w:w="1819" w:type="dxa"/>
            <w:shd w:val="clear" w:color="auto" w:fill="auto"/>
          </w:tcPr>
          <w:p w:rsidR="002C4EE4" w:rsidRDefault="00BA6DB5">
            <w:pPr>
              <w:pStyle w:val="Compact"/>
            </w:pPr>
            <w:r>
              <w:t>2.4 (-0.5, 5.4)</w:t>
            </w:r>
          </w:p>
        </w:tc>
      </w:tr>
      <w:tr w:rsidR="002C4EE4">
        <w:tc>
          <w:tcPr>
            <w:tcW w:w="1136" w:type="dxa"/>
            <w:shd w:val="clear" w:color="auto" w:fill="auto"/>
          </w:tcPr>
          <w:p w:rsidR="002C4EE4" w:rsidRDefault="00BA6DB5">
            <w:pPr>
              <w:pStyle w:val="Compact"/>
            </w:pPr>
            <w:r>
              <w:t>22:4n-6</w:t>
            </w:r>
          </w:p>
        </w:tc>
        <w:tc>
          <w:tcPr>
            <w:tcW w:w="1895" w:type="dxa"/>
            <w:shd w:val="clear" w:color="auto" w:fill="auto"/>
          </w:tcPr>
          <w:p w:rsidR="002C4EE4" w:rsidRDefault="00BA6DB5">
            <w:pPr>
              <w:pStyle w:val="Compact"/>
            </w:pPr>
            <w:r>
              <w:t>1.6 (-3.1, 6.4)</w:t>
            </w:r>
          </w:p>
        </w:tc>
        <w:tc>
          <w:tcPr>
            <w:tcW w:w="1895" w:type="dxa"/>
            <w:shd w:val="clear" w:color="auto" w:fill="auto"/>
          </w:tcPr>
          <w:p w:rsidR="002C4EE4" w:rsidRDefault="00BA6DB5">
            <w:pPr>
              <w:pStyle w:val="Compact"/>
            </w:pPr>
            <w:r>
              <w:t>1.6 (-3.0, 6.3)</w:t>
            </w:r>
          </w:p>
        </w:tc>
        <w:tc>
          <w:tcPr>
            <w:tcW w:w="1895" w:type="dxa"/>
            <w:shd w:val="clear" w:color="auto" w:fill="auto"/>
          </w:tcPr>
          <w:p w:rsidR="002C4EE4" w:rsidRDefault="00BA6DB5">
            <w:pPr>
              <w:pStyle w:val="Compact"/>
            </w:pPr>
            <w:r>
              <w:t>6.1 (-0.5, 13.1)</w:t>
            </w:r>
          </w:p>
        </w:tc>
        <w:tc>
          <w:tcPr>
            <w:tcW w:w="1819" w:type="dxa"/>
            <w:shd w:val="clear" w:color="auto" w:fill="auto"/>
          </w:tcPr>
          <w:p w:rsidR="002C4EE4" w:rsidRDefault="00BA6DB5">
            <w:pPr>
              <w:pStyle w:val="Compact"/>
            </w:pPr>
            <w:r>
              <w:t>3.3 (0.4, 6.4)*</w:t>
            </w:r>
          </w:p>
        </w:tc>
      </w:tr>
      <w:tr w:rsidR="002C4EE4">
        <w:tc>
          <w:tcPr>
            <w:tcW w:w="1136" w:type="dxa"/>
            <w:shd w:val="clear" w:color="auto" w:fill="auto"/>
          </w:tcPr>
          <w:p w:rsidR="002C4EE4" w:rsidRDefault="00BA6DB5">
            <w:pPr>
              <w:pStyle w:val="Compact"/>
            </w:pPr>
            <w:r>
              <w:t>18:3n-3</w:t>
            </w:r>
          </w:p>
        </w:tc>
        <w:tc>
          <w:tcPr>
            <w:tcW w:w="1895" w:type="dxa"/>
            <w:shd w:val="clear" w:color="auto" w:fill="auto"/>
          </w:tcPr>
          <w:p w:rsidR="002C4EE4" w:rsidRDefault="00BA6DB5">
            <w:pPr>
              <w:pStyle w:val="Compact"/>
            </w:pPr>
            <w:r>
              <w:t>5.7 (0.6, 11.1)*</w:t>
            </w:r>
          </w:p>
        </w:tc>
        <w:tc>
          <w:tcPr>
            <w:tcW w:w="1895" w:type="dxa"/>
            <w:shd w:val="clear" w:color="auto" w:fill="auto"/>
          </w:tcPr>
          <w:p w:rsidR="002C4EE4" w:rsidRDefault="00BA6DB5">
            <w:pPr>
              <w:pStyle w:val="Compact"/>
            </w:pPr>
            <w:r>
              <w:t>5.3 (-0.2, 11.2)</w:t>
            </w:r>
          </w:p>
        </w:tc>
        <w:tc>
          <w:tcPr>
            <w:tcW w:w="1895" w:type="dxa"/>
            <w:shd w:val="clear" w:color="auto" w:fill="auto"/>
          </w:tcPr>
          <w:p w:rsidR="002C4EE4" w:rsidRDefault="00BA6DB5">
            <w:pPr>
              <w:pStyle w:val="Compact"/>
            </w:pPr>
            <w:r>
              <w:t>5.9 (-1.0, 13.3)</w:t>
            </w:r>
          </w:p>
        </w:tc>
        <w:tc>
          <w:tcPr>
            <w:tcW w:w="1819" w:type="dxa"/>
            <w:shd w:val="clear" w:color="auto" w:fill="auto"/>
          </w:tcPr>
          <w:p w:rsidR="002C4EE4" w:rsidRDefault="00BA6DB5">
            <w:pPr>
              <w:pStyle w:val="Compact"/>
            </w:pPr>
            <w:r>
              <w:t>2.3 (-1.0, 5.7)</w:t>
            </w:r>
          </w:p>
        </w:tc>
      </w:tr>
      <w:tr w:rsidR="002C4EE4">
        <w:tc>
          <w:tcPr>
            <w:tcW w:w="1136" w:type="dxa"/>
            <w:shd w:val="clear" w:color="auto" w:fill="auto"/>
          </w:tcPr>
          <w:p w:rsidR="002C4EE4" w:rsidRDefault="00BA6DB5">
            <w:pPr>
              <w:pStyle w:val="Compact"/>
            </w:pPr>
            <w:r>
              <w:lastRenderedPageBreak/>
              <w:t>20:5n-3</w:t>
            </w:r>
          </w:p>
        </w:tc>
        <w:tc>
          <w:tcPr>
            <w:tcW w:w="1895" w:type="dxa"/>
            <w:shd w:val="clear" w:color="auto" w:fill="auto"/>
          </w:tcPr>
          <w:p w:rsidR="002C4EE4" w:rsidRDefault="00BA6DB5">
            <w:pPr>
              <w:pStyle w:val="Compact"/>
            </w:pPr>
            <w:r>
              <w:t>8.2 (1.7, 15.0)*</w:t>
            </w:r>
          </w:p>
        </w:tc>
        <w:tc>
          <w:tcPr>
            <w:tcW w:w="1895" w:type="dxa"/>
            <w:shd w:val="clear" w:color="auto" w:fill="auto"/>
          </w:tcPr>
          <w:p w:rsidR="002C4EE4" w:rsidRDefault="00BA6DB5">
            <w:pPr>
              <w:pStyle w:val="Compact"/>
            </w:pPr>
            <w:r>
              <w:t>4.7 (-1.9, 11.6)</w:t>
            </w:r>
          </w:p>
        </w:tc>
        <w:tc>
          <w:tcPr>
            <w:tcW w:w="1895" w:type="dxa"/>
            <w:shd w:val="clear" w:color="auto" w:fill="auto"/>
          </w:tcPr>
          <w:p w:rsidR="002C4EE4" w:rsidRDefault="00BA6DB5">
            <w:pPr>
              <w:pStyle w:val="Compact"/>
            </w:pPr>
            <w:r>
              <w:t>7.1 (1.6, 12.9)*</w:t>
            </w:r>
          </w:p>
        </w:tc>
        <w:tc>
          <w:tcPr>
            <w:tcW w:w="1819" w:type="dxa"/>
            <w:shd w:val="clear" w:color="auto" w:fill="auto"/>
          </w:tcPr>
          <w:p w:rsidR="002C4EE4" w:rsidRDefault="00BA6DB5">
            <w:pPr>
              <w:pStyle w:val="Compact"/>
            </w:pPr>
            <w:r>
              <w:t>2.6 (-0.1, 5.4)</w:t>
            </w:r>
          </w:p>
        </w:tc>
      </w:tr>
      <w:tr w:rsidR="002C4EE4">
        <w:tc>
          <w:tcPr>
            <w:tcW w:w="1136" w:type="dxa"/>
            <w:shd w:val="clear" w:color="auto" w:fill="auto"/>
          </w:tcPr>
          <w:p w:rsidR="002C4EE4" w:rsidRDefault="00BA6DB5">
            <w:pPr>
              <w:pStyle w:val="Compact"/>
            </w:pPr>
            <w:r>
              <w:t>22:5n-3</w:t>
            </w:r>
          </w:p>
        </w:tc>
        <w:tc>
          <w:tcPr>
            <w:tcW w:w="1895" w:type="dxa"/>
            <w:shd w:val="clear" w:color="auto" w:fill="auto"/>
          </w:tcPr>
          <w:p w:rsidR="002C4EE4" w:rsidRDefault="00BA6DB5">
            <w:pPr>
              <w:pStyle w:val="Compact"/>
            </w:pPr>
            <w:r>
              <w:t>12.9 (7.4, 18.6)*</w:t>
            </w:r>
          </w:p>
        </w:tc>
        <w:tc>
          <w:tcPr>
            <w:tcW w:w="1895" w:type="dxa"/>
            <w:shd w:val="clear" w:color="auto" w:fill="auto"/>
          </w:tcPr>
          <w:p w:rsidR="002C4EE4" w:rsidRDefault="00BA6DB5">
            <w:pPr>
              <w:pStyle w:val="Compact"/>
            </w:pPr>
            <w:r>
              <w:t>12.1 (6.0, 18.5)*</w:t>
            </w:r>
          </w:p>
        </w:tc>
        <w:tc>
          <w:tcPr>
            <w:tcW w:w="1895" w:type="dxa"/>
            <w:shd w:val="clear" w:color="auto" w:fill="auto"/>
          </w:tcPr>
          <w:p w:rsidR="002C4EE4" w:rsidRDefault="00BA6DB5">
            <w:pPr>
              <w:pStyle w:val="Compact"/>
            </w:pPr>
            <w:r>
              <w:t>3.2 (-2.8, 9.5)</w:t>
            </w:r>
          </w:p>
        </w:tc>
        <w:tc>
          <w:tcPr>
            <w:tcW w:w="1819" w:type="dxa"/>
            <w:shd w:val="clear" w:color="auto" w:fill="auto"/>
          </w:tcPr>
          <w:p w:rsidR="002C4EE4" w:rsidRDefault="00BA6DB5">
            <w:pPr>
              <w:pStyle w:val="Compact"/>
            </w:pPr>
            <w:r>
              <w:t>1.6 (-1.4, 4.6)</w:t>
            </w:r>
          </w:p>
        </w:tc>
      </w:tr>
      <w:tr w:rsidR="002C4EE4">
        <w:tc>
          <w:tcPr>
            <w:tcW w:w="1136" w:type="dxa"/>
            <w:shd w:val="clear" w:color="auto" w:fill="auto"/>
          </w:tcPr>
          <w:p w:rsidR="002C4EE4" w:rsidRDefault="00BA6DB5">
            <w:pPr>
              <w:pStyle w:val="Compact"/>
            </w:pPr>
            <w:r>
              <w:t>22:6n-3</w:t>
            </w:r>
          </w:p>
        </w:tc>
        <w:tc>
          <w:tcPr>
            <w:tcW w:w="1895" w:type="dxa"/>
            <w:shd w:val="clear" w:color="auto" w:fill="auto"/>
          </w:tcPr>
          <w:p w:rsidR="002C4EE4" w:rsidRDefault="00BA6DB5">
            <w:pPr>
              <w:pStyle w:val="Compact"/>
            </w:pPr>
            <w:r>
              <w:t>5.4 (0.2, 10.8)</w:t>
            </w:r>
          </w:p>
        </w:tc>
        <w:tc>
          <w:tcPr>
            <w:tcW w:w="1895" w:type="dxa"/>
            <w:shd w:val="clear" w:color="auto" w:fill="auto"/>
          </w:tcPr>
          <w:p w:rsidR="002C4EE4" w:rsidRDefault="00BA6DB5">
            <w:pPr>
              <w:pStyle w:val="Compact"/>
            </w:pPr>
            <w:r>
              <w:t>2.2 (-3.0, 7.7)</w:t>
            </w:r>
          </w:p>
        </w:tc>
        <w:tc>
          <w:tcPr>
            <w:tcW w:w="1895" w:type="dxa"/>
            <w:shd w:val="clear" w:color="auto" w:fill="auto"/>
          </w:tcPr>
          <w:p w:rsidR="002C4EE4" w:rsidRDefault="00BA6DB5">
            <w:pPr>
              <w:pStyle w:val="Compact"/>
            </w:pPr>
            <w:r>
              <w:t>5.6 (0.6, 10.9)*</w:t>
            </w:r>
          </w:p>
        </w:tc>
        <w:tc>
          <w:tcPr>
            <w:tcW w:w="1819" w:type="dxa"/>
            <w:shd w:val="clear" w:color="auto" w:fill="auto"/>
          </w:tcPr>
          <w:p w:rsidR="002C4EE4" w:rsidRDefault="00BA6DB5">
            <w:pPr>
              <w:pStyle w:val="Compact"/>
            </w:pPr>
            <w:r>
              <w:t>2.0 (-0.6, 4.7)</w:t>
            </w:r>
          </w:p>
        </w:tc>
      </w:tr>
    </w:tbl>
    <w:p w:rsidR="002C4EE4" w:rsidRDefault="00BA6DB5">
      <w:pPr>
        <w:pStyle w:val="TableCaption"/>
      </w:pPr>
      <w:commentRangeStart w:id="153"/>
      <w:proofErr w:type="gramStart"/>
      <w:r>
        <w:t xml:space="preserve">Table 5: </w:t>
      </w:r>
      <w:commentRangeEnd w:id="153"/>
      <w:r w:rsidR="00DB7DCE">
        <w:rPr>
          <w:rStyle w:val="CommentReference"/>
          <w:rFonts w:cs="Times New Roman"/>
          <w:iCs w:val="0"/>
        </w:rPr>
        <w:commentReference w:id="153"/>
      </w:r>
      <w:r>
        <w:t xml:space="preserve">Raw estimates and confidence interval values for </w:t>
      </w:r>
      <w:r>
        <w:rPr>
          <w:i/>
        </w:rPr>
        <w:t>fully</w:t>
      </w:r>
      <w:r>
        <w:t>-adjusted GEE models of the association of the triacylglycerol fatty acids (</w:t>
      </w:r>
      <w:proofErr w:type="spellStart"/>
      <w:r>
        <w:t>mol</w:t>
      </w:r>
      <w:proofErr w:type="spellEnd"/>
      <w:r>
        <w:t xml:space="preserve">% and </w:t>
      </w:r>
      <w:proofErr w:type="spellStart"/>
      <w:r>
        <w:t>nmol</w:t>
      </w:r>
      <w:proofErr w:type="spellEnd"/>
      <w:r>
        <w:t>/mL) and total clinically-measured TAG with insulin sensitivity and beta-cell function outcomes using the 6 year longitudinal data from the PROMISE cohort.</w:t>
      </w:r>
      <w:proofErr w:type="gramEnd"/>
      <w:r>
        <w:t xml:space="preserve"> Variables controlled for were follow-up time, waist circumference, baseline age, ethnicity, sex, ALT, physical activity, and total NEFA. Estimates represent a percent difference in the outcome per SD increase in the fatty acid. P-values were adjusted for the BH false discovery rate, with an asterisk (*) denoting a significant (p&lt;0.05) association.</w:t>
      </w:r>
    </w:p>
    <w:tbl>
      <w:tblPr>
        <w:tblW w:w="4950" w:type="pct"/>
        <w:tblBorders>
          <w:bottom w:val="single" w:sz="6" w:space="0" w:color="000001"/>
          <w:insideH w:val="single" w:sz="6" w:space="0" w:color="000001"/>
        </w:tblBorders>
        <w:tblLook w:val="07E0" w:firstRow="1" w:lastRow="1" w:firstColumn="1" w:lastColumn="1" w:noHBand="1" w:noVBand="1"/>
      </w:tblPr>
      <w:tblGrid>
        <w:gridCol w:w="1271"/>
        <w:gridCol w:w="1972"/>
        <w:gridCol w:w="1973"/>
        <w:gridCol w:w="1813"/>
        <w:gridCol w:w="1738"/>
      </w:tblGrid>
      <w:tr w:rsidR="002C4EE4">
        <w:tc>
          <w:tcPr>
            <w:tcW w:w="1166" w:type="dxa"/>
            <w:tcBorders>
              <w:bottom w:val="single" w:sz="6" w:space="0" w:color="000001"/>
            </w:tcBorders>
            <w:shd w:val="clear" w:color="auto" w:fill="auto"/>
            <w:vAlign w:val="bottom"/>
          </w:tcPr>
          <w:p w:rsidR="002C4EE4" w:rsidRDefault="00BA6DB5">
            <w:pPr>
              <w:pStyle w:val="Compact"/>
            </w:pPr>
            <w:r>
              <w:t>Fatty acid</w:t>
            </w:r>
          </w:p>
        </w:tc>
        <w:tc>
          <w:tcPr>
            <w:tcW w:w="1943" w:type="dxa"/>
            <w:tcBorders>
              <w:bottom w:val="single" w:sz="6" w:space="0" w:color="000001"/>
            </w:tcBorders>
            <w:shd w:val="clear" w:color="auto" w:fill="auto"/>
            <w:vAlign w:val="bottom"/>
          </w:tcPr>
          <w:p w:rsidR="002C4EE4" w:rsidRDefault="00BA6DB5">
            <w:pPr>
              <w:pStyle w:val="Compact"/>
            </w:pPr>
            <w:r>
              <w:t>log(HOMA2-%S)</w:t>
            </w:r>
          </w:p>
        </w:tc>
        <w:tc>
          <w:tcPr>
            <w:tcW w:w="1944" w:type="dxa"/>
            <w:tcBorders>
              <w:bottom w:val="single" w:sz="6" w:space="0" w:color="000001"/>
            </w:tcBorders>
            <w:shd w:val="clear" w:color="auto" w:fill="auto"/>
            <w:vAlign w:val="bottom"/>
          </w:tcPr>
          <w:p w:rsidR="002C4EE4" w:rsidRDefault="00BA6DB5">
            <w:pPr>
              <w:pStyle w:val="Compact"/>
            </w:pPr>
            <w:r>
              <w:t>log(ISI)</w:t>
            </w:r>
          </w:p>
        </w:tc>
        <w:tc>
          <w:tcPr>
            <w:tcW w:w="1787" w:type="dxa"/>
            <w:tcBorders>
              <w:bottom w:val="single" w:sz="6" w:space="0" w:color="000001"/>
            </w:tcBorders>
            <w:shd w:val="clear" w:color="auto" w:fill="auto"/>
            <w:vAlign w:val="bottom"/>
          </w:tcPr>
          <w:p w:rsidR="002C4EE4" w:rsidRDefault="00BA6DB5">
            <w:pPr>
              <w:pStyle w:val="Compact"/>
            </w:pPr>
            <w:r>
              <w:t>log(IGI/IR)</w:t>
            </w:r>
          </w:p>
        </w:tc>
        <w:tc>
          <w:tcPr>
            <w:tcW w:w="1713" w:type="dxa"/>
            <w:tcBorders>
              <w:bottom w:val="single" w:sz="6" w:space="0" w:color="000001"/>
            </w:tcBorders>
            <w:shd w:val="clear" w:color="auto" w:fill="auto"/>
            <w:vAlign w:val="bottom"/>
          </w:tcPr>
          <w:p w:rsidR="002C4EE4" w:rsidRDefault="00BA6DB5">
            <w:pPr>
              <w:pStyle w:val="Compact"/>
            </w:pPr>
            <w:r>
              <w:t>log(ISSI-2)</w:t>
            </w:r>
          </w:p>
        </w:tc>
      </w:tr>
      <w:tr w:rsidR="002C4EE4">
        <w:tc>
          <w:tcPr>
            <w:tcW w:w="1166" w:type="dxa"/>
            <w:shd w:val="clear" w:color="auto" w:fill="auto"/>
          </w:tcPr>
          <w:p w:rsidR="002C4EE4" w:rsidRDefault="00BA6DB5">
            <w:pPr>
              <w:pStyle w:val="Compact"/>
            </w:pPr>
            <w:r>
              <w:rPr>
                <w:b/>
              </w:rPr>
              <w:t>Totals</w:t>
            </w:r>
          </w:p>
        </w:tc>
        <w:tc>
          <w:tcPr>
            <w:tcW w:w="1943" w:type="dxa"/>
            <w:shd w:val="clear" w:color="auto" w:fill="auto"/>
          </w:tcPr>
          <w:p w:rsidR="002C4EE4" w:rsidRDefault="002C4EE4"/>
        </w:tc>
        <w:tc>
          <w:tcPr>
            <w:tcW w:w="1944" w:type="dxa"/>
            <w:shd w:val="clear" w:color="auto" w:fill="auto"/>
          </w:tcPr>
          <w:p w:rsidR="002C4EE4" w:rsidRDefault="002C4EE4"/>
        </w:tc>
        <w:tc>
          <w:tcPr>
            <w:tcW w:w="1787" w:type="dxa"/>
            <w:shd w:val="clear" w:color="auto" w:fill="auto"/>
          </w:tcPr>
          <w:p w:rsidR="002C4EE4" w:rsidRDefault="002C4EE4"/>
        </w:tc>
        <w:tc>
          <w:tcPr>
            <w:tcW w:w="1713" w:type="dxa"/>
            <w:shd w:val="clear" w:color="auto" w:fill="auto"/>
          </w:tcPr>
          <w:p w:rsidR="002C4EE4" w:rsidRDefault="002C4EE4"/>
        </w:tc>
      </w:tr>
      <w:tr w:rsidR="002C4EE4">
        <w:tc>
          <w:tcPr>
            <w:tcW w:w="1166" w:type="dxa"/>
            <w:shd w:val="clear" w:color="auto" w:fill="auto"/>
          </w:tcPr>
          <w:p w:rsidR="002C4EE4" w:rsidRDefault="00BA6DB5">
            <w:pPr>
              <w:pStyle w:val="Compact"/>
            </w:pPr>
            <w:r>
              <w:t>Clinical TAG</w:t>
            </w:r>
          </w:p>
        </w:tc>
        <w:tc>
          <w:tcPr>
            <w:tcW w:w="1943" w:type="dxa"/>
            <w:shd w:val="clear" w:color="auto" w:fill="auto"/>
          </w:tcPr>
          <w:p w:rsidR="002C4EE4" w:rsidRDefault="00BA6DB5">
            <w:pPr>
              <w:pStyle w:val="Compact"/>
            </w:pPr>
            <w:r>
              <w:t>-16.7 (-20.6, -12.5)*</w:t>
            </w:r>
          </w:p>
        </w:tc>
        <w:tc>
          <w:tcPr>
            <w:tcW w:w="1944" w:type="dxa"/>
            <w:shd w:val="clear" w:color="auto" w:fill="auto"/>
          </w:tcPr>
          <w:p w:rsidR="002C4EE4" w:rsidRDefault="00BA6DB5">
            <w:pPr>
              <w:pStyle w:val="Compact"/>
            </w:pPr>
            <w:r>
              <w:t>-16.8 (-20.5, -12.9)*</w:t>
            </w:r>
          </w:p>
        </w:tc>
        <w:tc>
          <w:tcPr>
            <w:tcW w:w="1787" w:type="dxa"/>
            <w:shd w:val="clear" w:color="auto" w:fill="auto"/>
          </w:tcPr>
          <w:p w:rsidR="002C4EE4" w:rsidRDefault="00BA6DB5">
            <w:pPr>
              <w:pStyle w:val="Compact"/>
            </w:pPr>
            <w:r>
              <w:t>-9.5 (-15.1, -3.5)*</w:t>
            </w:r>
          </w:p>
        </w:tc>
        <w:tc>
          <w:tcPr>
            <w:tcW w:w="1713" w:type="dxa"/>
            <w:shd w:val="clear" w:color="auto" w:fill="auto"/>
          </w:tcPr>
          <w:p w:rsidR="002C4EE4" w:rsidRDefault="00BA6DB5">
            <w:pPr>
              <w:pStyle w:val="Compact"/>
            </w:pPr>
            <w:r>
              <w:t>-5.9 (-8.8, -2.8)*</w:t>
            </w:r>
          </w:p>
        </w:tc>
      </w:tr>
      <w:tr w:rsidR="002C4EE4">
        <w:tc>
          <w:tcPr>
            <w:tcW w:w="1166" w:type="dxa"/>
            <w:shd w:val="clear" w:color="auto" w:fill="auto"/>
          </w:tcPr>
          <w:p w:rsidR="002C4EE4" w:rsidRDefault="00BA6DB5">
            <w:pPr>
              <w:pStyle w:val="Compact"/>
            </w:pPr>
            <w:r>
              <w:t>Total</w:t>
            </w:r>
          </w:p>
        </w:tc>
        <w:tc>
          <w:tcPr>
            <w:tcW w:w="1943" w:type="dxa"/>
            <w:shd w:val="clear" w:color="auto" w:fill="auto"/>
          </w:tcPr>
          <w:p w:rsidR="002C4EE4" w:rsidRDefault="00BA6DB5">
            <w:pPr>
              <w:pStyle w:val="Compact"/>
            </w:pPr>
            <w:r>
              <w:t>-13.3 (-17.5, -9.0)*</w:t>
            </w:r>
          </w:p>
        </w:tc>
        <w:tc>
          <w:tcPr>
            <w:tcW w:w="1944" w:type="dxa"/>
            <w:shd w:val="clear" w:color="auto" w:fill="auto"/>
          </w:tcPr>
          <w:p w:rsidR="002C4EE4" w:rsidRDefault="00BA6DB5">
            <w:pPr>
              <w:pStyle w:val="Compact"/>
            </w:pPr>
            <w:r>
              <w:t>-14.3 (-18.7, -9.7)*</w:t>
            </w:r>
          </w:p>
        </w:tc>
        <w:tc>
          <w:tcPr>
            <w:tcW w:w="1787" w:type="dxa"/>
            <w:shd w:val="clear" w:color="auto" w:fill="auto"/>
          </w:tcPr>
          <w:p w:rsidR="002C4EE4" w:rsidRDefault="00BA6DB5">
            <w:pPr>
              <w:pStyle w:val="Compact"/>
            </w:pPr>
            <w:r>
              <w:t>-6.8 (-12.3, -1.0)*</w:t>
            </w:r>
          </w:p>
        </w:tc>
        <w:tc>
          <w:tcPr>
            <w:tcW w:w="1713" w:type="dxa"/>
            <w:shd w:val="clear" w:color="auto" w:fill="auto"/>
          </w:tcPr>
          <w:p w:rsidR="002C4EE4" w:rsidRDefault="00BA6DB5">
            <w:pPr>
              <w:pStyle w:val="Compact"/>
            </w:pPr>
            <w:r>
              <w:t>-3.7 (-6.7, -0.6)*</w:t>
            </w:r>
          </w:p>
        </w:tc>
      </w:tr>
      <w:tr w:rsidR="002C4EE4">
        <w:tc>
          <w:tcPr>
            <w:tcW w:w="1166" w:type="dxa"/>
            <w:shd w:val="clear" w:color="auto" w:fill="auto"/>
          </w:tcPr>
          <w:p w:rsidR="002C4EE4" w:rsidRDefault="00BA6DB5">
            <w:pPr>
              <w:pStyle w:val="Compact"/>
            </w:pPr>
            <w:proofErr w:type="spellStart"/>
            <w:r>
              <w:rPr>
                <w:b/>
              </w:rPr>
              <w:t>nmol</w:t>
            </w:r>
            <w:proofErr w:type="spellEnd"/>
            <w:r>
              <w:rPr>
                <w:b/>
              </w:rPr>
              <w:t>/mL</w:t>
            </w:r>
          </w:p>
        </w:tc>
        <w:tc>
          <w:tcPr>
            <w:tcW w:w="1943" w:type="dxa"/>
            <w:shd w:val="clear" w:color="auto" w:fill="auto"/>
          </w:tcPr>
          <w:p w:rsidR="002C4EE4" w:rsidRDefault="002C4EE4"/>
        </w:tc>
        <w:tc>
          <w:tcPr>
            <w:tcW w:w="1944" w:type="dxa"/>
            <w:shd w:val="clear" w:color="auto" w:fill="auto"/>
          </w:tcPr>
          <w:p w:rsidR="002C4EE4" w:rsidRDefault="002C4EE4"/>
        </w:tc>
        <w:tc>
          <w:tcPr>
            <w:tcW w:w="1787" w:type="dxa"/>
            <w:shd w:val="clear" w:color="auto" w:fill="auto"/>
          </w:tcPr>
          <w:p w:rsidR="002C4EE4" w:rsidRDefault="002C4EE4"/>
        </w:tc>
        <w:tc>
          <w:tcPr>
            <w:tcW w:w="1713" w:type="dxa"/>
            <w:shd w:val="clear" w:color="auto" w:fill="auto"/>
          </w:tcPr>
          <w:p w:rsidR="002C4EE4" w:rsidRDefault="002C4EE4"/>
        </w:tc>
      </w:tr>
      <w:tr w:rsidR="002C4EE4">
        <w:tc>
          <w:tcPr>
            <w:tcW w:w="1166" w:type="dxa"/>
            <w:shd w:val="clear" w:color="auto" w:fill="auto"/>
          </w:tcPr>
          <w:p w:rsidR="002C4EE4" w:rsidRDefault="00BA6DB5">
            <w:pPr>
              <w:pStyle w:val="Compact"/>
            </w:pPr>
            <w:r>
              <w:t>14:0</w:t>
            </w:r>
          </w:p>
        </w:tc>
        <w:tc>
          <w:tcPr>
            <w:tcW w:w="1943" w:type="dxa"/>
            <w:shd w:val="clear" w:color="auto" w:fill="auto"/>
          </w:tcPr>
          <w:p w:rsidR="002C4EE4" w:rsidRDefault="00BA6DB5">
            <w:pPr>
              <w:pStyle w:val="Compact"/>
            </w:pPr>
            <w:r>
              <w:t>-11.0 (-14.5, -7.3)*</w:t>
            </w:r>
          </w:p>
        </w:tc>
        <w:tc>
          <w:tcPr>
            <w:tcW w:w="1944" w:type="dxa"/>
            <w:shd w:val="clear" w:color="auto" w:fill="auto"/>
          </w:tcPr>
          <w:p w:rsidR="002C4EE4" w:rsidRDefault="00BA6DB5">
            <w:pPr>
              <w:pStyle w:val="Compact"/>
            </w:pPr>
            <w:r>
              <w:t>-12.1 (-15.8, -8.2)*</w:t>
            </w:r>
          </w:p>
        </w:tc>
        <w:tc>
          <w:tcPr>
            <w:tcW w:w="1787" w:type="dxa"/>
            <w:shd w:val="clear" w:color="auto" w:fill="auto"/>
          </w:tcPr>
          <w:p w:rsidR="002C4EE4" w:rsidRDefault="00BA6DB5">
            <w:pPr>
              <w:pStyle w:val="Compact"/>
            </w:pPr>
            <w:r>
              <w:t>-4.1 (-9.0, 1.0)</w:t>
            </w:r>
          </w:p>
        </w:tc>
        <w:tc>
          <w:tcPr>
            <w:tcW w:w="1713" w:type="dxa"/>
            <w:shd w:val="clear" w:color="auto" w:fill="auto"/>
          </w:tcPr>
          <w:p w:rsidR="002C4EE4" w:rsidRDefault="00BA6DB5">
            <w:pPr>
              <w:pStyle w:val="Compact"/>
            </w:pPr>
            <w:r>
              <w:t>-2.5 (-5.0, 0.1)</w:t>
            </w:r>
          </w:p>
        </w:tc>
      </w:tr>
      <w:tr w:rsidR="002C4EE4">
        <w:tc>
          <w:tcPr>
            <w:tcW w:w="1166" w:type="dxa"/>
            <w:shd w:val="clear" w:color="auto" w:fill="auto"/>
          </w:tcPr>
          <w:p w:rsidR="002C4EE4" w:rsidRDefault="00BA6DB5">
            <w:pPr>
              <w:pStyle w:val="Compact"/>
            </w:pPr>
            <w:r>
              <w:t>16:0</w:t>
            </w:r>
          </w:p>
        </w:tc>
        <w:tc>
          <w:tcPr>
            <w:tcW w:w="1943" w:type="dxa"/>
            <w:shd w:val="clear" w:color="auto" w:fill="auto"/>
          </w:tcPr>
          <w:p w:rsidR="002C4EE4" w:rsidRDefault="00BA6DB5">
            <w:pPr>
              <w:pStyle w:val="Compact"/>
            </w:pPr>
            <w:r>
              <w:t>-13.7 (-17.8, -9.4)*</w:t>
            </w:r>
          </w:p>
        </w:tc>
        <w:tc>
          <w:tcPr>
            <w:tcW w:w="1944" w:type="dxa"/>
            <w:shd w:val="clear" w:color="auto" w:fill="auto"/>
          </w:tcPr>
          <w:p w:rsidR="002C4EE4" w:rsidRDefault="00BA6DB5">
            <w:pPr>
              <w:pStyle w:val="Compact"/>
            </w:pPr>
            <w:r>
              <w:t>-14.7 (-19.0, -10.2)*</w:t>
            </w:r>
          </w:p>
        </w:tc>
        <w:tc>
          <w:tcPr>
            <w:tcW w:w="1787" w:type="dxa"/>
            <w:shd w:val="clear" w:color="auto" w:fill="auto"/>
          </w:tcPr>
          <w:p w:rsidR="002C4EE4" w:rsidRDefault="00BA6DB5">
            <w:pPr>
              <w:pStyle w:val="Compact"/>
            </w:pPr>
            <w:r>
              <w:t>-7.3 (-12.8, -1.5)*</w:t>
            </w:r>
          </w:p>
        </w:tc>
        <w:tc>
          <w:tcPr>
            <w:tcW w:w="1713" w:type="dxa"/>
            <w:shd w:val="clear" w:color="auto" w:fill="auto"/>
          </w:tcPr>
          <w:p w:rsidR="002C4EE4" w:rsidRDefault="00BA6DB5">
            <w:pPr>
              <w:pStyle w:val="Compact"/>
            </w:pPr>
            <w:r>
              <w:t>-3.9 (-6.9, -0.8)*</w:t>
            </w:r>
          </w:p>
        </w:tc>
      </w:tr>
      <w:tr w:rsidR="002C4EE4">
        <w:tc>
          <w:tcPr>
            <w:tcW w:w="1166" w:type="dxa"/>
            <w:shd w:val="clear" w:color="auto" w:fill="auto"/>
          </w:tcPr>
          <w:p w:rsidR="002C4EE4" w:rsidRDefault="00BA6DB5">
            <w:pPr>
              <w:pStyle w:val="Compact"/>
            </w:pPr>
            <w:r>
              <w:t>18:0</w:t>
            </w:r>
          </w:p>
        </w:tc>
        <w:tc>
          <w:tcPr>
            <w:tcW w:w="1943" w:type="dxa"/>
            <w:shd w:val="clear" w:color="auto" w:fill="auto"/>
          </w:tcPr>
          <w:p w:rsidR="002C4EE4" w:rsidRDefault="00BA6DB5">
            <w:pPr>
              <w:pStyle w:val="Compact"/>
            </w:pPr>
            <w:r>
              <w:t>-12.5 (-16.6, -8.1)*</w:t>
            </w:r>
          </w:p>
        </w:tc>
        <w:tc>
          <w:tcPr>
            <w:tcW w:w="1944" w:type="dxa"/>
            <w:shd w:val="clear" w:color="auto" w:fill="auto"/>
          </w:tcPr>
          <w:p w:rsidR="002C4EE4" w:rsidRDefault="00BA6DB5">
            <w:pPr>
              <w:pStyle w:val="Compact"/>
            </w:pPr>
            <w:r>
              <w:t>-13.2 (-17.7, -8.5)*</w:t>
            </w:r>
          </w:p>
        </w:tc>
        <w:tc>
          <w:tcPr>
            <w:tcW w:w="1787" w:type="dxa"/>
            <w:shd w:val="clear" w:color="auto" w:fill="auto"/>
          </w:tcPr>
          <w:p w:rsidR="002C4EE4" w:rsidRDefault="00BA6DB5">
            <w:pPr>
              <w:pStyle w:val="Compact"/>
            </w:pPr>
            <w:r>
              <w:t>-7.4 (-13.0, -1.4)*</w:t>
            </w:r>
          </w:p>
        </w:tc>
        <w:tc>
          <w:tcPr>
            <w:tcW w:w="1713" w:type="dxa"/>
            <w:shd w:val="clear" w:color="auto" w:fill="auto"/>
          </w:tcPr>
          <w:p w:rsidR="002C4EE4" w:rsidRDefault="00BA6DB5">
            <w:pPr>
              <w:pStyle w:val="Compact"/>
            </w:pPr>
            <w:r>
              <w:t>-4.1 (-7.2, -1.0)*</w:t>
            </w:r>
          </w:p>
        </w:tc>
      </w:tr>
      <w:tr w:rsidR="002C4EE4">
        <w:tc>
          <w:tcPr>
            <w:tcW w:w="1166" w:type="dxa"/>
            <w:shd w:val="clear" w:color="auto" w:fill="auto"/>
          </w:tcPr>
          <w:p w:rsidR="002C4EE4" w:rsidRDefault="00BA6DB5">
            <w:pPr>
              <w:pStyle w:val="Compact"/>
            </w:pPr>
            <w:r>
              <w:t>20:0</w:t>
            </w:r>
          </w:p>
        </w:tc>
        <w:tc>
          <w:tcPr>
            <w:tcW w:w="1943" w:type="dxa"/>
            <w:shd w:val="clear" w:color="auto" w:fill="auto"/>
          </w:tcPr>
          <w:p w:rsidR="002C4EE4" w:rsidRDefault="00BA6DB5">
            <w:pPr>
              <w:pStyle w:val="Compact"/>
            </w:pPr>
            <w:r>
              <w:t>-7.2 (-10.5, -3.8)*</w:t>
            </w:r>
          </w:p>
        </w:tc>
        <w:tc>
          <w:tcPr>
            <w:tcW w:w="1944" w:type="dxa"/>
            <w:shd w:val="clear" w:color="auto" w:fill="auto"/>
          </w:tcPr>
          <w:p w:rsidR="002C4EE4" w:rsidRDefault="00BA6DB5">
            <w:pPr>
              <w:pStyle w:val="Compact"/>
            </w:pPr>
            <w:r>
              <w:t>-7.7 (-11.6, -3.6)*</w:t>
            </w:r>
          </w:p>
        </w:tc>
        <w:tc>
          <w:tcPr>
            <w:tcW w:w="1787" w:type="dxa"/>
            <w:shd w:val="clear" w:color="auto" w:fill="auto"/>
          </w:tcPr>
          <w:p w:rsidR="002C4EE4" w:rsidRDefault="00BA6DB5">
            <w:pPr>
              <w:pStyle w:val="Compact"/>
            </w:pPr>
            <w:r>
              <w:t>-4.5 (-9.6, 1.0)</w:t>
            </w:r>
          </w:p>
        </w:tc>
        <w:tc>
          <w:tcPr>
            <w:tcW w:w="1713" w:type="dxa"/>
            <w:shd w:val="clear" w:color="auto" w:fill="auto"/>
          </w:tcPr>
          <w:p w:rsidR="002C4EE4" w:rsidRDefault="00BA6DB5">
            <w:pPr>
              <w:pStyle w:val="Compact"/>
            </w:pPr>
            <w:r>
              <w:t>-3.4 (-5.9, -0.7)*</w:t>
            </w:r>
          </w:p>
        </w:tc>
      </w:tr>
      <w:tr w:rsidR="002C4EE4">
        <w:tc>
          <w:tcPr>
            <w:tcW w:w="1166" w:type="dxa"/>
            <w:shd w:val="clear" w:color="auto" w:fill="auto"/>
          </w:tcPr>
          <w:p w:rsidR="002C4EE4" w:rsidRDefault="00BA6DB5">
            <w:pPr>
              <w:pStyle w:val="Compact"/>
            </w:pPr>
            <w:r>
              <w:t>22:0</w:t>
            </w:r>
          </w:p>
        </w:tc>
        <w:tc>
          <w:tcPr>
            <w:tcW w:w="1943" w:type="dxa"/>
            <w:shd w:val="clear" w:color="auto" w:fill="auto"/>
          </w:tcPr>
          <w:p w:rsidR="002C4EE4" w:rsidRDefault="00BA6DB5">
            <w:pPr>
              <w:pStyle w:val="Compact"/>
            </w:pPr>
            <w:r>
              <w:t>-8.6 (-12.4, -</w:t>
            </w:r>
            <w:r>
              <w:lastRenderedPageBreak/>
              <w:t>4.7)*</w:t>
            </w:r>
          </w:p>
        </w:tc>
        <w:tc>
          <w:tcPr>
            <w:tcW w:w="1944" w:type="dxa"/>
            <w:shd w:val="clear" w:color="auto" w:fill="auto"/>
          </w:tcPr>
          <w:p w:rsidR="002C4EE4" w:rsidRDefault="00BA6DB5">
            <w:pPr>
              <w:pStyle w:val="Compact"/>
            </w:pPr>
            <w:r>
              <w:lastRenderedPageBreak/>
              <w:t>-8.5 (-12.7, -</w:t>
            </w:r>
            <w:r>
              <w:lastRenderedPageBreak/>
              <w:t>4.2)*</w:t>
            </w:r>
          </w:p>
        </w:tc>
        <w:tc>
          <w:tcPr>
            <w:tcW w:w="1787" w:type="dxa"/>
            <w:shd w:val="clear" w:color="auto" w:fill="auto"/>
          </w:tcPr>
          <w:p w:rsidR="002C4EE4" w:rsidRDefault="00BA6DB5">
            <w:pPr>
              <w:pStyle w:val="Compact"/>
            </w:pPr>
            <w:r>
              <w:lastRenderedPageBreak/>
              <w:t>-1.5 (-7.0, 4.2)</w:t>
            </w:r>
          </w:p>
        </w:tc>
        <w:tc>
          <w:tcPr>
            <w:tcW w:w="1713" w:type="dxa"/>
            <w:shd w:val="clear" w:color="auto" w:fill="auto"/>
          </w:tcPr>
          <w:p w:rsidR="002C4EE4" w:rsidRDefault="00BA6DB5">
            <w:pPr>
              <w:pStyle w:val="Compact"/>
            </w:pPr>
            <w:r>
              <w:t>-1.5 (-4.0, 1.0)</w:t>
            </w:r>
          </w:p>
        </w:tc>
      </w:tr>
      <w:tr w:rsidR="002C4EE4">
        <w:tc>
          <w:tcPr>
            <w:tcW w:w="1166" w:type="dxa"/>
            <w:shd w:val="clear" w:color="auto" w:fill="auto"/>
          </w:tcPr>
          <w:p w:rsidR="002C4EE4" w:rsidRDefault="00BA6DB5">
            <w:pPr>
              <w:pStyle w:val="Compact"/>
            </w:pPr>
            <w:r>
              <w:lastRenderedPageBreak/>
              <w:t>18:1n-9</w:t>
            </w:r>
          </w:p>
        </w:tc>
        <w:tc>
          <w:tcPr>
            <w:tcW w:w="1943" w:type="dxa"/>
            <w:shd w:val="clear" w:color="auto" w:fill="auto"/>
          </w:tcPr>
          <w:p w:rsidR="002C4EE4" w:rsidRDefault="00BA6DB5">
            <w:pPr>
              <w:pStyle w:val="Compact"/>
            </w:pPr>
            <w:r>
              <w:t>-12.7 (-16.5, -8.8)*</w:t>
            </w:r>
          </w:p>
        </w:tc>
        <w:tc>
          <w:tcPr>
            <w:tcW w:w="1944" w:type="dxa"/>
            <w:shd w:val="clear" w:color="auto" w:fill="auto"/>
          </w:tcPr>
          <w:p w:rsidR="002C4EE4" w:rsidRDefault="00BA6DB5">
            <w:pPr>
              <w:pStyle w:val="Compact"/>
            </w:pPr>
            <w:r>
              <w:t>-13.6 (-17.8, -9.3)*</w:t>
            </w:r>
          </w:p>
        </w:tc>
        <w:tc>
          <w:tcPr>
            <w:tcW w:w="1787" w:type="dxa"/>
            <w:shd w:val="clear" w:color="auto" w:fill="auto"/>
          </w:tcPr>
          <w:p w:rsidR="002C4EE4" w:rsidRDefault="00BA6DB5">
            <w:pPr>
              <w:pStyle w:val="Compact"/>
            </w:pPr>
            <w:r>
              <w:t>-6.5 (-11.9, -0.7)</w:t>
            </w:r>
          </w:p>
        </w:tc>
        <w:tc>
          <w:tcPr>
            <w:tcW w:w="1713" w:type="dxa"/>
            <w:shd w:val="clear" w:color="auto" w:fill="auto"/>
          </w:tcPr>
          <w:p w:rsidR="002C4EE4" w:rsidRDefault="00BA6DB5">
            <w:pPr>
              <w:pStyle w:val="Compact"/>
            </w:pPr>
            <w:r>
              <w:t>-3.4 (-6.3, -0.4)</w:t>
            </w:r>
          </w:p>
        </w:tc>
      </w:tr>
      <w:tr w:rsidR="002C4EE4">
        <w:tc>
          <w:tcPr>
            <w:tcW w:w="1166" w:type="dxa"/>
            <w:shd w:val="clear" w:color="auto" w:fill="auto"/>
          </w:tcPr>
          <w:p w:rsidR="002C4EE4" w:rsidRDefault="00BA6DB5">
            <w:pPr>
              <w:pStyle w:val="Compact"/>
            </w:pPr>
            <w:r>
              <w:t>20:1n-9</w:t>
            </w:r>
          </w:p>
        </w:tc>
        <w:tc>
          <w:tcPr>
            <w:tcW w:w="1943" w:type="dxa"/>
            <w:shd w:val="clear" w:color="auto" w:fill="auto"/>
          </w:tcPr>
          <w:p w:rsidR="002C4EE4" w:rsidRDefault="00BA6DB5">
            <w:pPr>
              <w:pStyle w:val="Compact"/>
            </w:pPr>
            <w:r>
              <w:t>-7.7 (-10.7, -4.5)*</w:t>
            </w:r>
          </w:p>
        </w:tc>
        <w:tc>
          <w:tcPr>
            <w:tcW w:w="1944" w:type="dxa"/>
            <w:shd w:val="clear" w:color="auto" w:fill="auto"/>
          </w:tcPr>
          <w:p w:rsidR="002C4EE4" w:rsidRDefault="00BA6DB5">
            <w:pPr>
              <w:pStyle w:val="Compact"/>
            </w:pPr>
            <w:r>
              <w:t>-7.9 (-11.3, -4.3)*</w:t>
            </w:r>
          </w:p>
        </w:tc>
        <w:tc>
          <w:tcPr>
            <w:tcW w:w="1787" w:type="dxa"/>
            <w:shd w:val="clear" w:color="auto" w:fill="auto"/>
          </w:tcPr>
          <w:p w:rsidR="002C4EE4" w:rsidRDefault="00BA6DB5">
            <w:pPr>
              <w:pStyle w:val="Compact"/>
            </w:pPr>
            <w:r>
              <w:t>-5.3 (-10.7, 0.4)</w:t>
            </w:r>
          </w:p>
        </w:tc>
        <w:tc>
          <w:tcPr>
            <w:tcW w:w="1713" w:type="dxa"/>
            <w:shd w:val="clear" w:color="auto" w:fill="auto"/>
          </w:tcPr>
          <w:p w:rsidR="002C4EE4" w:rsidRDefault="00BA6DB5">
            <w:pPr>
              <w:pStyle w:val="Compact"/>
            </w:pPr>
            <w:r>
              <w:t>-2.4 (-5.1, 0.3)</w:t>
            </w:r>
          </w:p>
        </w:tc>
      </w:tr>
      <w:tr w:rsidR="002C4EE4">
        <w:tc>
          <w:tcPr>
            <w:tcW w:w="1166" w:type="dxa"/>
            <w:shd w:val="clear" w:color="auto" w:fill="auto"/>
          </w:tcPr>
          <w:p w:rsidR="002C4EE4" w:rsidRDefault="00BA6DB5">
            <w:pPr>
              <w:pStyle w:val="Compact"/>
            </w:pPr>
            <w:r>
              <w:t>22:1n-9</w:t>
            </w:r>
          </w:p>
        </w:tc>
        <w:tc>
          <w:tcPr>
            <w:tcW w:w="1943" w:type="dxa"/>
            <w:shd w:val="clear" w:color="auto" w:fill="auto"/>
          </w:tcPr>
          <w:p w:rsidR="002C4EE4" w:rsidRDefault="00BA6DB5">
            <w:pPr>
              <w:pStyle w:val="Compact"/>
            </w:pPr>
            <w:r>
              <w:t>-6.2 (-10.1, -2.2)*</w:t>
            </w:r>
          </w:p>
        </w:tc>
        <w:tc>
          <w:tcPr>
            <w:tcW w:w="1944" w:type="dxa"/>
            <w:shd w:val="clear" w:color="auto" w:fill="auto"/>
          </w:tcPr>
          <w:p w:rsidR="002C4EE4" w:rsidRDefault="00BA6DB5">
            <w:pPr>
              <w:pStyle w:val="Compact"/>
            </w:pPr>
            <w:r>
              <w:t>-4.8 (-9.3, 0.0)</w:t>
            </w:r>
          </w:p>
        </w:tc>
        <w:tc>
          <w:tcPr>
            <w:tcW w:w="1787" w:type="dxa"/>
            <w:shd w:val="clear" w:color="auto" w:fill="auto"/>
          </w:tcPr>
          <w:p w:rsidR="002C4EE4" w:rsidRDefault="00BA6DB5">
            <w:pPr>
              <w:pStyle w:val="Compact"/>
            </w:pPr>
            <w:r>
              <w:t>-4.2 (-9.1, 0.9)</w:t>
            </w:r>
          </w:p>
        </w:tc>
        <w:tc>
          <w:tcPr>
            <w:tcW w:w="1713" w:type="dxa"/>
            <w:shd w:val="clear" w:color="auto" w:fill="auto"/>
          </w:tcPr>
          <w:p w:rsidR="002C4EE4" w:rsidRDefault="00BA6DB5">
            <w:pPr>
              <w:pStyle w:val="Compact"/>
            </w:pPr>
            <w:r>
              <w:t>-1.2 (-3.6, 1.2)</w:t>
            </w:r>
          </w:p>
        </w:tc>
      </w:tr>
      <w:tr w:rsidR="002C4EE4">
        <w:tc>
          <w:tcPr>
            <w:tcW w:w="1166" w:type="dxa"/>
            <w:shd w:val="clear" w:color="auto" w:fill="auto"/>
          </w:tcPr>
          <w:p w:rsidR="002C4EE4" w:rsidRDefault="00BA6DB5">
            <w:pPr>
              <w:pStyle w:val="Compact"/>
            </w:pPr>
            <w:r>
              <w:t>24:1n-9</w:t>
            </w:r>
          </w:p>
        </w:tc>
        <w:tc>
          <w:tcPr>
            <w:tcW w:w="1943" w:type="dxa"/>
            <w:shd w:val="clear" w:color="auto" w:fill="auto"/>
          </w:tcPr>
          <w:p w:rsidR="002C4EE4" w:rsidRDefault="00BA6DB5">
            <w:pPr>
              <w:pStyle w:val="Compact"/>
            </w:pPr>
            <w:r>
              <w:t>-3.6 (-6.5, -0.5)*</w:t>
            </w:r>
          </w:p>
        </w:tc>
        <w:tc>
          <w:tcPr>
            <w:tcW w:w="1944" w:type="dxa"/>
            <w:shd w:val="clear" w:color="auto" w:fill="auto"/>
          </w:tcPr>
          <w:p w:rsidR="002C4EE4" w:rsidRDefault="00BA6DB5">
            <w:pPr>
              <w:pStyle w:val="Compact"/>
            </w:pPr>
            <w:r>
              <w:t>-4.4 (-7.8, -1.0)*</w:t>
            </w:r>
          </w:p>
        </w:tc>
        <w:tc>
          <w:tcPr>
            <w:tcW w:w="1787" w:type="dxa"/>
            <w:shd w:val="clear" w:color="auto" w:fill="auto"/>
          </w:tcPr>
          <w:p w:rsidR="002C4EE4" w:rsidRDefault="00BA6DB5">
            <w:pPr>
              <w:pStyle w:val="Compact"/>
            </w:pPr>
            <w:r>
              <w:t>1.6 (-3.3, 6.7)</w:t>
            </w:r>
          </w:p>
        </w:tc>
        <w:tc>
          <w:tcPr>
            <w:tcW w:w="1713" w:type="dxa"/>
            <w:shd w:val="clear" w:color="auto" w:fill="auto"/>
          </w:tcPr>
          <w:p w:rsidR="002C4EE4" w:rsidRDefault="00BA6DB5">
            <w:pPr>
              <w:pStyle w:val="Compact"/>
            </w:pPr>
            <w:r>
              <w:t>0.8 (-1.5, 3.1)</w:t>
            </w:r>
          </w:p>
        </w:tc>
      </w:tr>
      <w:tr w:rsidR="002C4EE4">
        <w:tc>
          <w:tcPr>
            <w:tcW w:w="1166" w:type="dxa"/>
            <w:shd w:val="clear" w:color="auto" w:fill="auto"/>
          </w:tcPr>
          <w:p w:rsidR="002C4EE4" w:rsidRDefault="00BA6DB5">
            <w:pPr>
              <w:pStyle w:val="Compact"/>
            </w:pPr>
            <w:r>
              <w:t>14:1n-7</w:t>
            </w:r>
          </w:p>
        </w:tc>
        <w:tc>
          <w:tcPr>
            <w:tcW w:w="1943" w:type="dxa"/>
            <w:shd w:val="clear" w:color="auto" w:fill="auto"/>
          </w:tcPr>
          <w:p w:rsidR="002C4EE4" w:rsidRDefault="00BA6DB5">
            <w:pPr>
              <w:pStyle w:val="Compact"/>
            </w:pPr>
            <w:r>
              <w:t>-7.8 (-11.1, -4.4)*</w:t>
            </w:r>
          </w:p>
        </w:tc>
        <w:tc>
          <w:tcPr>
            <w:tcW w:w="1944" w:type="dxa"/>
            <w:shd w:val="clear" w:color="auto" w:fill="auto"/>
          </w:tcPr>
          <w:p w:rsidR="002C4EE4" w:rsidRDefault="00BA6DB5">
            <w:pPr>
              <w:pStyle w:val="Compact"/>
            </w:pPr>
            <w:r>
              <w:t>-8.8 (-12.3, -5.2)*</w:t>
            </w:r>
          </w:p>
        </w:tc>
        <w:tc>
          <w:tcPr>
            <w:tcW w:w="1787" w:type="dxa"/>
            <w:shd w:val="clear" w:color="auto" w:fill="auto"/>
          </w:tcPr>
          <w:p w:rsidR="002C4EE4" w:rsidRDefault="00BA6DB5">
            <w:pPr>
              <w:pStyle w:val="Compact"/>
            </w:pPr>
            <w:r>
              <w:t>-3.2 (-8.0, 1.8)</w:t>
            </w:r>
          </w:p>
        </w:tc>
        <w:tc>
          <w:tcPr>
            <w:tcW w:w="1713" w:type="dxa"/>
            <w:shd w:val="clear" w:color="auto" w:fill="auto"/>
          </w:tcPr>
          <w:p w:rsidR="002C4EE4" w:rsidRDefault="00BA6DB5">
            <w:pPr>
              <w:pStyle w:val="Compact"/>
            </w:pPr>
            <w:r>
              <w:t>-1.8 (-4.1, 0.6)</w:t>
            </w:r>
          </w:p>
        </w:tc>
      </w:tr>
      <w:tr w:rsidR="002C4EE4">
        <w:tc>
          <w:tcPr>
            <w:tcW w:w="1166" w:type="dxa"/>
            <w:shd w:val="clear" w:color="auto" w:fill="auto"/>
          </w:tcPr>
          <w:p w:rsidR="002C4EE4" w:rsidRDefault="00BA6DB5">
            <w:pPr>
              <w:pStyle w:val="Compact"/>
            </w:pPr>
            <w:r>
              <w:t>16:1n-7</w:t>
            </w:r>
          </w:p>
        </w:tc>
        <w:tc>
          <w:tcPr>
            <w:tcW w:w="1943" w:type="dxa"/>
            <w:shd w:val="clear" w:color="auto" w:fill="auto"/>
          </w:tcPr>
          <w:p w:rsidR="002C4EE4" w:rsidRDefault="00BA6DB5">
            <w:pPr>
              <w:pStyle w:val="Compact"/>
            </w:pPr>
            <w:r>
              <w:t>-10.1 (-13.8, -6.2)*</w:t>
            </w:r>
          </w:p>
        </w:tc>
        <w:tc>
          <w:tcPr>
            <w:tcW w:w="1944" w:type="dxa"/>
            <w:shd w:val="clear" w:color="auto" w:fill="auto"/>
          </w:tcPr>
          <w:p w:rsidR="002C4EE4" w:rsidRDefault="00BA6DB5">
            <w:pPr>
              <w:pStyle w:val="Compact"/>
            </w:pPr>
            <w:r>
              <w:t>-10.9 (-14.8, -6.8)*</w:t>
            </w:r>
          </w:p>
        </w:tc>
        <w:tc>
          <w:tcPr>
            <w:tcW w:w="1787" w:type="dxa"/>
            <w:shd w:val="clear" w:color="auto" w:fill="auto"/>
          </w:tcPr>
          <w:p w:rsidR="002C4EE4" w:rsidRDefault="00BA6DB5">
            <w:pPr>
              <w:pStyle w:val="Compact"/>
            </w:pPr>
            <w:r>
              <w:t>-5.1 (-10.6, 0.7)</w:t>
            </w:r>
          </w:p>
        </w:tc>
        <w:tc>
          <w:tcPr>
            <w:tcW w:w="1713" w:type="dxa"/>
            <w:shd w:val="clear" w:color="auto" w:fill="auto"/>
          </w:tcPr>
          <w:p w:rsidR="002C4EE4" w:rsidRDefault="00BA6DB5">
            <w:pPr>
              <w:pStyle w:val="Compact"/>
            </w:pPr>
            <w:r>
              <w:t>-2.5 (-5.2, 0.4)</w:t>
            </w:r>
          </w:p>
        </w:tc>
      </w:tr>
      <w:tr w:rsidR="002C4EE4">
        <w:tc>
          <w:tcPr>
            <w:tcW w:w="1166" w:type="dxa"/>
            <w:shd w:val="clear" w:color="auto" w:fill="auto"/>
          </w:tcPr>
          <w:p w:rsidR="002C4EE4" w:rsidRDefault="00BA6DB5">
            <w:pPr>
              <w:pStyle w:val="Compact"/>
            </w:pPr>
            <w:r>
              <w:t>18:1n-7</w:t>
            </w:r>
          </w:p>
        </w:tc>
        <w:tc>
          <w:tcPr>
            <w:tcW w:w="1943" w:type="dxa"/>
            <w:shd w:val="clear" w:color="auto" w:fill="auto"/>
          </w:tcPr>
          <w:p w:rsidR="002C4EE4" w:rsidRDefault="00BA6DB5">
            <w:pPr>
              <w:pStyle w:val="Compact"/>
            </w:pPr>
            <w:r>
              <w:t>-12.3 (-16.1, -8.3)*</w:t>
            </w:r>
          </w:p>
        </w:tc>
        <w:tc>
          <w:tcPr>
            <w:tcW w:w="1944" w:type="dxa"/>
            <w:shd w:val="clear" w:color="auto" w:fill="auto"/>
          </w:tcPr>
          <w:p w:rsidR="002C4EE4" w:rsidRDefault="00BA6DB5">
            <w:pPr>
              <w:pStyle w:val="Compact"/>
            </w:pPr>
            <w:r>
              <w:t>-12.9 (-17.2, -8.5)*</w:t>
            </w:r>
          </w:p>
        </w:tc>
        <w:tc>
          <w:tcPr>
            <w:tcW w:w="1787" w:type="dxa"/>
            <w:shd w:val="clear" w:color="auto" w:fill="auto"/>
          </w:tcPr>
          <w:p w:rsidR="002C4EE4" w:rsidRDefault="00BA6DB5">
            <w:pPr>
              <w:pStyle w:val="Compact"/>
            </w:pPr>
            <w:r>
              <w:t>-5.2 (-10.7, 0.8)</w:t>
            </w:r>
          </w:p>
        </w:tc>
        <w:tc>
          <w:tcPr>
            <w:tcW w:w="1713" w:type="dxa"/>
            <w:shd w:val="clear" w:color="auto" w:fill="auto"/>
          </w:tcPr>
          <w:p w:rsidR="002C4EE4" w:rsidRDefault="00BA6DB5">
            <w:pPr>
              <w:pStyle w:val="Compact"/>
            </w:pPr>
            <w:r>
              <w:t>-2.3 (-5.1, 0.6)</w:t>
            </w:r>
          </w:p>
        </w:tc>
      </w:tr>
      <w:tr w:rsidR="002C4EE4">
        <w:tc>
          <w:tcPr>
            <w:tcW w:w="1166" w:type="dxa"/>
            <w:shd w:val="clear" w:color="auto" w:fill="auto"/>
          </w:tcPr>
          <w:p w:rsidR="002C4EE4" w:rsidRDefault="00BA6DB5">
            <w:pPr>
              <w:pStyle w:val="Compact"/>
            </w:pPr>
            <w:r>
              <w:t>18:2n-6</w:t>
            </w:r>
          </w:p>
        </w:tc>
        <w:tc>
          <w:tcPr>
            <w:tcW w:w="1943" w:type="dxa"/>
            <w:shd w:val="clear" w:color="auto" w:fill="auto"/>
          </w:tcPr>
          <w:p w:rsidR="002C4EE4" w:rsidRDefault="00BA6DB5">
            <w:pPr>
              <w:pStyle w:val="Compact"/>
            </w:pPr>
            <w:r>
              <w:t>-12.1 (-15.9, -8.1)*</w:t>
            </w:r>
          </w:p>
        </w:tc>
        <w:tc>
          <w:tcPr>
            <w:tcW w:w="1944" w:type="dxa"/>
            <w:shd w:val="clear" w:color="auto" w:fill="auto"/>
          </w:tcPr>
          <w:p w:rsidR="002C4EE4" w:rsidRDefault="00BA6DB5">
            <w:pPr>
              <w:pStyle w:val="Compact"/>
            </w:pPr>
            <w:r>
              <w:t>-12.7 (-16.7, -8.5)*</w:t>
            </w:r>
          </w:p>
        </w:tc>
        <w:tc>
          <w:tcPr>
            <w:tcW w:w="1787" w:type="dxa"/>
            <w:shd w:val="clear" w:color="auto" w:fill="auto"/>
          </w:tcPr>
          <w:p w:rsidR="002C4EE4" w:rsidRDefault="00BA6DB5">
            <w:pPr>
              <w:pStyle w:val="Compact"/>
            </w:pPr>
            <w:r>
              <w:t>-5.7 (-10.8, -0.2)</w:t>
            </w:r>
          </w:p>
        </w:tc>
        <w:tc>
          <w:tcPr>
            <w:tcW w:w="1713" w:type="dxa"/>
            <w:shd w:val="clear" w:color="auto" w:fill="auto"/>
          </w:tcPr>
          <w:p w:rsidR="002C4EE4" w:rsidRDefault="00BA6DB5">
            <w:pPr>
              <w:pStyle w:val="Compact"/>
            </w:pPr>
            <w:r>
              <w:t>-3.4 (-6.3, -0.5)*</w:t>
            </w:r>
          </w:p>
        </w:tc>
      </w:tr>
      <w:tr w:rsidR="002C4EE4">
        <w:tc>
          <w:tcPr>
            <w:tcW w:w="1166" w:type="dxa"/>
            <w:shd w:val="clear" w:color="auto" w:fill="auto"/>
          </w:tcPr>
          <w:p w:rsidR="002C4EE4" w:rsidRDefault="00BA6DB5">
            <w:pPr>
              <w:pStyle w:val="Compact"/>
            </w:pPr>
            <w:r>
              <w:t>18:3n-6</w:t>
            </w:r>
          </w:p>
        </w:tc>
        <w:tc>
          <w:tcPr>
            <w:tcW w:w="1943" w:type="dxa"/>
            <w:shd w:val="clear" w:color="auto" w:fill="auto"/>
          </w:tcPr>
          <w:p w:rsidR="002C4EE4" w:rsidRDefault="00BA6DB5">
            <w:pPr>
              <w:pStyle w:val="Compact"/>
            </w:pPr>
            <w:r>
              <w:t>-8.3 (-12.1, -4.3)*</w:t>
            </w:r>
          </w:p>
        </w:tc>
        <w:tc>
          <w:tcPr>
            <w:tcW w:w="1944" w:type="dxa"/>
            <w:shd w:val="clear" w:color="auto" w:fill="auto"/>
          </w:tcPr>
          <w:p w:rsidR="002C4EE4" w:rsidRDefault="00BA6DB5">
            <w:pPr>
              <w:pStyle w:val="Compact"/>
            </w:pPr>
            <w:r>
              <w:t>-8.7 (-13.0, -4.2)*</w:t>
            </w:r>
          </w:p>
        </w:tc>
        <w:tc>
          <w:tcPr>
            <w:tcW w:w="1787" w:type="dxa"/>
            <w:shd w:val="clear" w:color="auto" w:fill="auto"/>
          </w:tcPr>
          <w:p w:rsidR="002C4EE4" w:rsidRDefault="00BA6DB5">
            <w:pPr>
              <w:pStyle w:val="Compact"/>
            </w:pPr>
            <w:r>
              <w:t>-5.5 (-10.5, -0.2)</w:t>
            </w:r>
          </w:p>
        </w:tc>
        <w:tc>
          <w:tcPr>
            <w:tcW w:w="1713" w:type="dxa"/>
            <w:shd w:val="clear" w:color="auto" w:fill="auto"/>
          </w:tcPr>
          <w:p w:rsidR="002C4EE4" w:rsidRDefault="00BA6DB5">
            <w:pPr>
              <w:pStyle w:val="Compact"/>
            </w:pPr>
            <w:r>
              <w:t>-3.0 (-5.7, -0.2)</w:t>
            </w:r>
          </w:p>
        </w:tc>
      </w:tr>
      <w:tr w:rsidR="002C4EE4">
        <w:tc>
          <w:tcPr>
            <w:tcW w:w="1166" w:type="dxa"/>
            <w:shd w:val="clear" w:color="auto" w:fill="auto"/>
          </w:tcPr>
          <w:p w:rsidR="002C4EE4" w:rsidRDefault="00BA6DB5">
            <w:pPr>
              <w:pStyle w:val="Compact"/>
            </w:pPr>
            <w:r>
              <w:t>20:2n-6</w:t>
            </w:r>
          </w:p>
        </w:tc>
        <w:tc>
          <w:tcPr>
            <w:tcW w:w="1943" w:type="dxa"/>
            <w:shd w:val="clear" w:color="auto" w:fill="auto"/>
          </w:tcPr>
          <w:p w:rsidR="002C4EE4" w:rsidRDefault="00BA6DB5">
            <w:pPr>
              <w:pStyle w:val="Compact"/>
            </w:pPr>
            <w:r>
              <w:t>-8.2 (-11.9, -4.2)*</w:t>
            </w:r>
          </w:p>
        </w:tc>
        <w:tc>
          <w:tcPr>
            <w:tcW w:w="1944" w:type="dxa"/>
            <w:shd w:val="clear" w:color="auto" w:fill="auto"/>
          </w:tcPr>
          <w:p w:rsidR="002C4EE4" w:rsidRDefault="00BA6DB5">
            <w:pPr>
              <w:pStyle w:val="Compact"/>
            </w:pPr>
            <w:r>
              <w:t>-8.8 (-12.9, -4.5)*</w:t>
            </w:r>
          </w:p>
        </w:tc>
        <w:tc>
          <w:tcPr>
            <w:tcW w:w="1787" w:type="dxa"/>
            <w:shd w:val="clear" w:color="auto" w:fill="auto"/>
          </w:tcPr>
          <w:p w:rsidR="002C4EE4" w:rsidRDefault="00BA6DB5">
            <w:pPr>
              <w:pStyle w:val="Compact"/>
            </w:pPr>
            <w:r>
              <w:t>-5.0 (-10.1, 0.2)</w:t>
            </w:r>
          </w:p>
        </w:tc>
        <w:tc>
          <w:tcPr>
            <w:tcW w:w="1713" w:type="dxa"/>
            <w:shd w:val="clear" w:color="auto" w:fill="auto"/>
          </w:tcPr>
          <w:p w:rsidR="002C4EE4" w:rsidRDefault="00BA6DB5">
            <w:pPr>
              <w:pStyle w:val="Compact"/>
            </w:pPr>
            <w:r>
              <w:t>-2.1 (-4.8, 0.7)</w:t>
            </w:r>
          </w:p>
        </w:tc>
      </w:tr>
      <w:tr w:rsidR="002C4EE4">
        <w:tc>
          <w:tcPr>
            <w:tcW w:w="1166" w:type="dxa"/>
            <w:shd w:val="clear" w:color="auto" w:fill="auto"/>
          </w:tcPr>
          <w:p w:rsidR="002C4EE4" w:rsidRDefault="00BA6DB5">
            <w:pPr>
              <w:pStyle w:val="Compact"/>
            </w:pPr>
            <w:r>
              <w:t>20:3n-6</w:t>
            </w:r>
          </w:p>
        </w:tc>
        <w:tc>
          <w:tcPr>
            <w:tcW w:w="1943" w:type="dxa"/>
            <w:shd w:val="clear" w:color="auto" w:fill="auto"/>
          </w:tcPr>
          <w:p w:rsidR="002C4EE4" w:rsidRDefault="00BA6DB5">
            <w:pPr>
              <w:pStyle w:val="Compact"/>
            </w:pPr>
            <w:r>
              <w:t>-9.5 (-13.0, -5.8)*</w:t>
            </w:r>
          </w:p>
        </w:tc>
        <w:tc>
          <w:tcPr>
            <w:tcW w:w="1944" w:type="dxa"/>
            <w:shd w:val="clear" w:color="auto" w:fill="auto"/>
          </w:tcPr>
          <w:p w:rsidR="002C4EE4" w:rsidRDefault="00BA6DB5">
            <w:pPr>
              <w:pStyle w:val="Compact"/>
            </w:pPr>
            <w:r>
              <w:t>-10.5 (-14.3, -6.5)*</w:t>
            </w:r>
          </w:p>
        </w:tc>
        <w:tc>
          <w:tcPr>
            <w:tcW w:w="1787" w:type="dxa"/>
            <w:shd w:val="clear" w:color="auto" w:fill="auto"/>
          </w:tcPr>
          <w:p w:rsidR="002C4EE4" w:rsidRDefault="00BA6DB5">
            <w:pPr>
              <w:pStyle w:val="Compact"/>
            </w:pPr>
            <w:r>
              <w:t>-4.7 (-9.4, 0.3)</w:t>
            </w:r>
          </w:p>
        </w:tc>
        <w:tc>
          <w:tcPr>
            <w:tcW w:w="1713" w:type="dxa"/>
            <w:shd w:val="clear" w:color="auto" w:fill="auto"/>
          </w:tcPr>
          <w:p w:rsidR="002C4EE4" w:rsidRDefault="00BA6DB5">
            <w:pPr>
              <w:pStyle w:val="Compact"/>
            </w:pPr>
            <w:r>
              <w:t>-2.5 (-5.1, 0.1)</w:t>
            </w:r>
          </w:p>
        </w:tc>
      </w:tr>
      <w:tr w:rsidR="002C4EE4">
        <w:tc>
          <w:tcPr>
            <w:tcW w:w="1166" w:type="dxa"/>
            <w:shd w:val="clear" w:color="auto" w:fill="auto"/>
          </w:tcPr>
          <w:p w:rsidR="002C4EE4" w:rsidRDefault="00BA6DB5">
            <w:pPr>
              <w:pStyle w:val="Compact"/>
            </w:pPr>
            <w:r>
              <w:t>20:4n-6</w:t>
            </w:r>
          </w:p>
        </w:tc>
        <w:tc>
          <w:tcPr>
            <w:tcW w:w="1943" w:type="dxa"/>
            <w:shd w:val="clear" w:color="auto" w:fill="auto"/>
          </w:tcPr>
          <w:p w:rsidR="002C4EE4" w:rsidRDefault="00BA6DB5">
            <w:pPr>
              <w:pStyle w:val="Compact"/>
            </w:pPr>
            <w:r>
              <w:t>-9.3 (-14.0, -4.3)*</w:t>
            </w:r>
          </w:p>
        </w:tc>
        <w:tc>
          <w:tcPr>
            <w:tcW w:w="1944" w:type="dxa"/>
            <w:shd w:val="clear" w:color="auto" w:fill="auto"/>
          </w:tcPr>
          <w:p w:rsidR="002C4EE4" w:rsidRDefault="00BA6DB5">
            <w:pPr>
              <w:pStyle w:val="Compact"/>
            </w:pPr>
            <w:r>
              <w:t>-10.5 (-15.6, -5.0)*</w:t>
            </w:r>
          </w:p>
        </w:tc>
        <w:tc>
          <w:tcPr>
            <w:tcW w:w="1787" w:type="dxa"/>
            <w:shd w:val="clear" w:color="auto" w:fill="auto"/>
          </w:tcPr>
          <w:p w:rsidR="002C4EE4" w:rsidRDefault="00BA6DB5">
            <w:pPr>
              <w:pStyle w:val="Compact"/>
            </w:pPr>
            <w:r>
              <w:t>-6.3 (-12.2, -0.1)</w:t>
            </w:r>
          </w:p>
        </w:tc>
        <w:tc>
          <w:tcPr>
            <w:tcW w:w="1713" w:type="dxa"/>
            <w:shd w:val="clear" w:color="auto" w:fill="auto"/>
          </w:tcPr>
          <w:p w:rsidR="002C4EE4" w:rsidRDefault="00BA6DB5">
            <w:pPr>
              <w:pStyle w:val="Compact"/>
            </w:pPr>
            <w:r>
              <w:t>-3.2 (-6.5, 0.3)</w:t>
            </w:r>
          </w:p>
        </w:tc>
      </w:tr>
      <w:tr w:rsidR="002C4EE4">
        <w:tc>
          <w:tcPr>
            <w:tcW w:w="1166" w:type="dxa"/>
            <w:shd w:val="clear" w:color="auto" w:fill="auto"/>
          </w:tcPr>
          <w:p w:rsidR="002C4EE4" w:rsidRDefault="00BA6DB5">
            <w:pPr>
              <w:pStyle w:val="Compact"/>
            </w:pPr>
            <w:r>
              <w:t>22:4n-6</w:t>
            </w:r>
          </w:p>
        </w:tc>
        <w:tc>
          <w:tcPr>
            <w:tcW w:w="1943" w:type="dxa"/>
            <w:shd w:val="clear" w:color="auto" w:fill="auto"/>
          </w:tcPr>
          <w:p w:rsidR="002C4EE4" w:rsidRDefault="00BA6DB5">
            <w:pPr>
              <w:pStyle w:val="Compact"/>
            </w:pPr>
            <w:r>
              <w:t>-9.9 (-14.8, -4.7)*</w:t>
            </w:r>
          </w:p>
        </w:tc>
        <w:tc>
          <w:tcPr>
            <w:tcW w:w="1944" w:type="dxa"/>
            <w:shd w:val="clear" w:color="auto" w:fill="auto"/>
          </w:tcPr>
          <w:p w:rsidR="002C4EE4" w:rsidRDefault="00BA6DB5">
            <w:pPr>
              <w:pStyle w:val="Compact"/>
            </w:pPr>
            <w:r>
              <w:t>-10.5 (-15.4, -5.2)*</w:t>
            </w:r>
          </w:p>
        </w:tc>
        <w:tc>
          <w:tcPr>
            <w:tcW w:w="1787" w:type="dxa"/>
            <w:shd w:val="clear" w:color="auto" w:fill="auto"/>
          </w:tcPr>
          <w:p w:rsidR="002C4EE4" w:rsidRDefault="00BA6DB5">
            <w:pPr>
              <w:pStyle w:val="Compact"/>
            </w:pPr>
            <w:r>
              <w:t>-4.2 (-9.5, 1.4)</w:t>
            </w:r>
          </w:p>
        </w:tc>
        <w:tc>
          <w:tcPr>
            <w:tcW w:w="1713" w:type="dxa"/>
            <w:shd w:val="clear" w:color="auto" w:fill="auto"/>
          </w:tcPr>
          <w:p w:rsidR="002C4EE4" w:rsidRDefault="00BA6DB5">
            <w:pPr>
              <w:pStyle w:val="Compact"/>
            </w:pPr>
            <w:r>
              <w:t>-2.1 (-5.0, 1.0)</w:t>
            </w:r>
          </w:p>
        </w:tc>
      </w:tr>
      <w:tr w:rsidR="002C4EE4">
        <w:tc>
          <w:tcPr>
            <w:tcW w:w="1166" w:type="dxa"/>
            <w:shd w:val="clear" w:color="auto" w:fill="auto"/>
          </w:tcPr>
          <w:p w:rsidR="002C4EE4" w:rsidRDefault="00BA6DB5">
            <w:pPr>
              <w:pStyle w:val="Compact"/>
            </w:pPr>
            <w:r>
              <w:t>18:3n-3</w:t>
            </w:r>
          </w:p>
        </w:tc>
        <w:tc>
          <w:tcPr>
            <w:tcW w:w="1943" w:type="dxa"/>
            <w:shd w:val="clear" w:color="auto" w:fill="auto"/>
          </w:tcPr>
          <w:p w:rsidR="002C4EE4" w:rsidRDefault="00BA6DB5">
            <w:pPr>
              <w:pStyle w:val="Compact"/>
            </w:pPr>
            <w:r>
              <w:t>-10.2 (-13.4, -</w:t>
            </w:r>
            <w:r>
              <w:lastRenderedPageBreak/>
              <w:t>7.0)*</w:t>
            </w:r>
          </w:p>
        </w:tc>
        <w:tc>
          <w:tcPr>
            <w:tcW w:w="1944" w:type="dxa"/>
            <w:shd w:val="clear" w:color="auto" w:fill="auto"/>
          </w:tcPr>
          <w:p w:rsidR="002C4EE4" w:rsidRDefault="00BA6DB5">
            <w:pPr>
              <w:pStyle w:val="Compact"/>
            </w:pPr>
            <w:r>
              <w:lastRenderedPageBreak/>
              <w:t>-11.2 (-14.6, -</w:t>
            </w:r>
            <w:r>
              <w:lastRenderedPageBreak/>
              <w:t>7.8)*</w:t>
            </w:r>
          </w:p>
        </w:tc>
        <w:tc>
          <w:tcPr>
            <w:tcW w:w="1787" w:type="dxa"/>
            <w:shd w:val="clear" w:color="auto" w:fill="auto"/>
          </w:tcPr>
          <w:p w:rsidR="002C4EE4" w:rsidRDefault="00BA6DB5">
            <w:pPr>
              <w:pStyle w:val="Compact"/>
            </w:pPr>
            <w:r>
              <w:lastRenderedPageBreak/>
              <w:t>-5.3 (-10.1, -</w:t>
            </w:r>
            <w:r>
              <w:lastRenderedPageBreak/>
              <w:t>0.3)</w:t>
            </w:r>
          </w:p>
        </w:tc>
        <w:tc>
          <w:tcPr>
            <w:tcW w:w="1713" w:type="dxa"/>
            <w:shd w:val="clear" w:color="auto" w:fill="auto"/>
          </w:tcPr>
          <w:p w:rsidR="002C4EE4" w:rsidRDefault="00BA6DB5">
            <w:pPr>
              <w:pStyle w:val="Compact"/>
            </w:pPr>
            <w:r>
              <w:lastRenderedPageBreak/>
              <w:t>-3.5 (-5.8, -</w:t>
            </w:r>
            <w:r>
              <w:lastRenderedPageBreak/>
              <w:t>1.1)*</w:t>
            </w:r>
          </w:p>
        </w:tc>
      </w:tr>
      <w:tr w:rsidR="002C4EE4">
        <w:tc>
          <w:tcPr>
            <w:tcW w:w="1166" w:type="dxa"/>
            <w:shd w:val="clear" w:color="auto" w:fill="auto"/>
          </w:tcPr>
          <w:p w:rsidR="002C4EE4" w:rsidRDefault="00BA6DB5">
            <w:pPr>
              <w:pStyle w:val="Compact"/>
            </w:pPr>
            <w:r>
              <w:lastRenderedPageBreak/>
              <w:t>20:5n-3</w:t>
            </w:r>
          </w:p>
        </w:tc>
        <w:tc>
          <w:tcPr>
            <w:tcW w:w="1943" w:type="dxa"/>
            <w:shd w:val="clear" w:color="auto" w:fill="auto"/>
          </w:tcPr>
          <w:p w:rsidR="002C4EE4" w:rsidRDefault="00BA6DB5">
            <w:pPr>
              <w:pStyle w:val="Compact"/>
            </w:pPr>
            <w:r>
              <w:t>-3.3 (-6.5, 0.0)</w:t>
            </w:r>
          </w:p>
        </w:tc>
        <w:tc>
          <w:tcPr>
            <w:tcW w:w="1944" w:type="dxa"/>
            <w:shd w:val="clear" w:color="auto" w:fill="auto"/>
          </w:tcPr>
          <w:p w:rsidR="002C4EE4" w:rsidRDefault="00BA6DB5">
            <w:pPr>
              <w:pStyle w:val="Compact"/>
            </w:pPr>
            <w:r>
              <w:t>-6.0 (-9.4, -2.4)*</w:t>
            </w:r>
          </w:p>
        </w:tc>
        <w:tc>
          <w:tcPr>
            <w:tcW w:w="1787" w:type="dxa"/>
            <w:shd w:val="clear" w:color="auto" w:fill="auto"/>
          </w:tcPr>
          <w:p w:rsidR="002C4EE4" w:rsidRDefault="00BA6DB5">
            <w:pPr>
              <w:pStyle w:val="Compact"/>
            </w:pPr>
            <w:r>
              <w:t>-1.0 (-5.2, 3.5)</w:t>
            </w:r>
          </w:p>
        </w:tc>
        <w:tc>
          <w:tcPr>
            <w:tcW w:w="1713" w:type="dxa"/>
            <w:shd w:val="clear" w:color="auto" w:fill="auto"/>
          </w:tcPr>
          <w:p w:rsidR="002C4EE4" w:rsidRDefault="00BA6DB5">
            <w:pPr>
              <w:pStyle w:val="Compact"/>
            </w:pPr>
            <w:r>
              <w:t>-1.7 (-3.8, 0.5)</w:t>
            </w:r>
          </w:p>
        </w:tc>
      </w:tr>
      <w:tr w:rsidR="002C4EE4">
        <w:tc>
          <w:tcPr>
            <w:tcW w:w="1166" w:type="dxa"/>
            <w:shd w:val="clear" w:color="auto" w:fill="auto"/>
          </w:tcPr>
          <w:p w:rsidR="002C4EE4" w:rsidRDefault="00BA6DB5">
            <w:pPr>
              <w:pStyle w:val="Compact"/>
            </w:pPr>
            <w:r>
              <w:t>22:5n-3</w:t>
            </w:r>
          </w:p>
        </w:tc>
        <w:tc>
          <w:tcPr>
            <w:tcW w:w="1943" w:type="dxa"/>
            <w:shd w:val="clear" w:color="auto" w:fill="auto"/>
          </w:tcPr>
          <w:p w:rsidR="002C4EE4" w:rsidRDefault="00BA6DB5">
            <w:pPr>
              <w:pStyle w:val="Compact"/>
            </w:pPr>
            <w:r>
              <w:t>-2.8 (-6.3, 0.9)</w:t>
            </w:r>
          </w:p>
        </w:tc>
        <w:tc>
          <w:tcPr>
            <w:tcW w:w="1944" w:type="dxa"/>
            <w:shd w:val="clear" w:color="auto" w:fill="auto"/>
          </w:tcPr>
          <w:p w:rsidR="002C4EE4" w:rsidRDefault="00BA6DB5">
            <w:pPr>
              <w:pStyle w:val="Compact"/>
            </w:pPr>
            <w:r>
              <w:t>-3.9 (-7.9, 0.3)</w:t>
            </w:r>
          </w:p>
        </w:tc>
        <w:tc>
          <w:tcPr>
            <w:tcW w:w="1787" w:type="dxa"/>
            <w:shd w:val="clear" w:color="auto" w:fill="auto"/>
          </w:tcPr>
          <w:p w:rsidR="002C4EE4" w:rsidRDefault="00BA6DB5">
            <w:pPr>
              <w:pStyle w:val="Compact"/>
            </w:pPr>
            <w:r>
              <w:t>-2.8 (-7.7, 2.3)</w:t>
            </w:r>
          </w:p>
        </w:tc>
        <w:tc>
          <w:tcPr>
            <w:tcW w:w="1713" w:type="dxa"/>
            <w:shd w:val="clear" w:color="auto" w:fill="auto"/>
          </w:tcPr>
          <w:p w:rsidR="002C4EE4" w:rsidRDefault="00BA6DB5">
            <w:pPr>
              <w:pStyle w:val="Compact"/>
            </w:pPr>
            <w:r>
              <w:t>-2.2 (-4.5, 0.1)</w:t>
            </w:r>
          </w:p>
        </w:tc>
      </w:tr>
      <w:tr w:rsidR="002C4EE4">
        <w:tc>
          <w:tcPr>
            <w:tcW w:w="1166" w:type="dxa"/>
            <w:shd w:val="clear" w:color="auto" w:fill="auto"/>
          </w:tcPr>
          <w:p w:rsidR="002C4EE4" w:rsidRDefault="00BA6DB5">
            <w:pPr>
              <w:pStyle w:val="Compact"/>
            </w:pPr>
            <w:r>
              <w:t>22:6n-3</w:t>
            </w:r>
          </w:p>
        </w:tc>
        <w:tc>
          <w:tcPr>
            <w:tcW w:w="1943" w:type="dxa"/>
            <w:shd w:val="clear" w:color="auto" w:fill="auto"/>
          </w:tcPr>
          <w:p w:rsidR="002C4EE4" w:rsidRDefault="00BA6DB5">
            <w:pPr>
              <w:pStyle w:val="Compact"/>
            </w:pPr>
            <w:r>
              <w:t>-4.9 (-8.5, -1.2)*</w:t>
            </w:r>
          </w:p>
        </w:tc>
        <w:tc>
          <w:tcPr>
            <w:tcW w:w="1944" w:type="dxa"/>
            <w:shd w:val="clear" w:color="auto" w:fill="auto"/>
          </w:tcPr>
          <w:p w:rsidR="002C4EE4" w:rsidRDefault="00BA6DB5">
            <w:pPr>
              <w:pStyle w:val="Compact"/>
            </w:pPr>
            <w:r>
              <w:t>-7.2 (-11.0, -3.3)*</w:t>
            </w:r>
          </w:p>
        </w:tc>
        <w:tc>
          <w:tcPr>
            <w:tcW w:w="1787" w:type="dxa"/>
            <w:shd w:val="clear" w:color="auto" w:fill="auto"/>
          </w:tcPr>
          <w:p w:rsidR="002C4EE4" w:rsidRDefault="00BA6DB5">
            <w:pPr>
              <w:pStyle w:val="Compact"/>
            </w:pPr>
            <w:r>
              <w:t>-0.2 (-4.2, 3.9)</w:t>
            </w:r>
          </w:p>
        </w:tc>
        <w:tc>
          <w:tcPr>
            <w:tcW w:w="1713" w:type="dxa"/>
            <w:shd w:val="clear" w:color="auto" w:fill="auto"/>
          </w:tcPr>
          <w:p w:rsidR="002C4EE4" w:rsidRDefault="00BA6DB5">
            <w:pPr>
              <w:pStyle w:val="Compact"/>
            </w:pPr>
            <w:r>
              <w:t>-1.4 (-3.4, 0.7)</w:t>
            </w:r>
          </w:p>
        </w:tc>
      </w:tr>
      <w:tr w:rsidR="002C4EE4">
        <w:tc>
          <w:tcPr>
            <w:tcW w:w="1166" w:type="dxa"/>
            <w:shd w:val="clear" w:color="auto" w:fill="auto"/>
          </w:tcPr>
          <w:p w:rsidR="002C4EE4" w:rsidRDefault="00BA6DB5">
            <w:pPr>
              <w:pStyle w:val="Compact"/>
            </w:pPr>
            <w:proofErr w:type="spellStart"/>
            <w:r>
              <w:rPr>
                <w:b/>
              </w:rPr>
              <w:t>mol</w:t>
            </w:r>
            <w:proofErr w:type="spellEnd"/>
            <w:r>
              <w:rPr>
                <w:b/>
              </w:rPr>
              <w:t>%</w:t>
            </w:r>
          </w:p>
        </w:tc>
        <w:tc>
          <w:tcPr>
            <w:tcW w:w="1943" w:type="dxa"/>
            <w:shd w:val="clear" w:color="auto" w:fill="auto"/>
          </w:tcPr>
          <w:p w:rsidR="002C4EE4" w:rsidRDefault="002C4EE4"/>
        </w:tc>
        <w:tc>
          <w:tcPr>
            <w:tcW w:w="1944" w:type="dxa"/>
            <w:shd w:val="clear" w:color="auto" w:fill="auto"/>
          </w:tcPr>
          <w:p w:rsidR="002C4EE4" w:rsidRDefault="002C4EE4"/>
        </w:tc>
        <w:tc>
          <w:tcPr>
            <w:tcW w:w="1787" w:type="dxa"/>
            <w:shd w:val="clear" w:color="auto" w:fill="auto"/>
          </w:tcPr>
          <w:p w:rsidR="002C4EE4" w:rsidRDefault="002C4EE4"/>
        </w:tc>
        <w:tc>
          <w:tcPr>
            <w:tcW w:w="1713" w:type="dxa"/>
            <w:shd w:val="clear" w:color="auto" w:fill="auto"/>
          </w:tcPr>
          <w:p w:rsidR="002C4EE4" w:rsidRDefault="002C4EE4"/>
        </w:tc>
      </w:tr>
      <w:tr w:rsidR="002C4EE4">
        <w:tc>
          <w:tcPr>
            <w:tcW w:w="1166" w:type="dxa"/>
            <w:shd w:val="clear" w:color="auto" w:fill="auto"/>
          </w:tcPr>
          <w:p w:rsidR="002C4EE4" w:rsidRDefault="00BA6DB5">
            <w:pPr>
              <w:pStyle w:val="Compact"/>
            </w:pPr>
            <w:r>
              <w:t>14:0</w:t>
            </w:r>
          </w:p>
        </w:tc>
        <w:tc>
          <w:tcPr>
            <w:tcW w:w="1943" w:type="dxa"/>
            <w:shd w:val="clear" w:color="auto" w:fill="auto"/>
          </w:tcPr>
          <w:p w:rsidR="002C4EE4" w:rsidRDefault="00BA6DB5">
            <w:pPr>
              <w:pStyle w:val="Compact"/>
            </w:pPr>
            <w:r>
              <w:t>-9.0 (-12.0, -5.9)*</w:t>
            </w:r>
          </w:p>
        </w:tc>
        <w:tc>
          <w:tcPr>
            <w:tcW w:w="1944" w:type="dxa"/>
            <w:shd w:val="clear" w:color="auto" w:fill="auto"/>
          </w:tcPr>
          <w:p w:rsidR="002C4EE4" w:rsidRDefault="00BA6DB5">
            <w:pPr>
              <w:pStyle w:val="Compact"/>
            </w:pPr>
            <w:r>
              <w:t>-9.7 (-13.1, -6.2)*</w:t>
            </w:r>
          </w:p>
        </w:tc>
        <w:tc>
          <w:tcPr>
            <w:tcW w:w="1787" w:type="dxa"/>
            <w:shd w:val="clear" w:color="auto" w:fill="auto"/>
          </w:tcPr>
          <w:p w:rsidR="002C4EE4" w:rsidRDefault="00BA6DB5">
            <w:pPr>
              <w:pStyle w:val="Compact"/>
            </w:pPr>
            <w:r>
              <w:t>-2.1 (-7.1, 3.1)</w:t>
            </w:r>
          </w:p>
        </w:tc>
        <w:tc>
          <w:tcPr>
            <w:tcW w:w="1713" w:type="dxa"/>
            <w:shd w:val="clear" w:color="auto" w:fill="auto"/>
          </w:tcPr>
          <w:p w:rsidR="002C4EE4" w:rsidRDefault="00BA6DB5">
            <w:pPr>
              <w:pStyle w:val="Compact"/>
            </w:pPr>
            <w:r>
              <w:t>-1.9 (-4.3, 0.6)</w:t>
            </w:r>
          </w:p>
        </w:tc>
      </w:tr>
      <w:tr w:rsidR="002C4EE4">
        <w:tc>
          <w:tcPr>
            <w:tcW w:w="1166" w:type="dxa"/>
            <w:shd w:val="clear" w:color="auto" w:fill="auto"/>
          </w:tcPr>
          <w:p w:rsidR="002C4EE4" w:rsidRDefault="00BA6DB5">
            <w:pPr>
              <w:pStyle w:val="Compact"/>
            </w:pPr>
            <w:r>
              <w:t>16:0</w:t>
            </w:r>
          </w:p>
        </w:tc>
        <w:tc>
          <w:tcPr>
            <w:tcW w:w="1943" w:type="dxa"/>
            <w:shd w:val="clear" w:color="auto" w:fill="auto"/>
          </w:tcPr>
          <w:p w:rsidR="002C4EE4" w:rsidRDefault="00BA6DB5">
            <w:pPr>
              <w:pStyle w:val="Compact"/>
            </w:pPr>
            <w:r>
              <w:t>-11.6 (-14.7, -8.3)*</w:t>
            </w:r>
          </w:p>
        </w:tc>
        <w:tc>
          <w:tcPr>
            <w:tcW w:w="1944" w:type="dxa"/>
            <w:shd w:val="clear" w:color="auto" w:fill="auto"/>
          </w:tcPr>
          <w:p w:rsidR="002C4EE4" w:rsidRDefault="00BA6DB5">
            <w:pPr>
              <w:pStyle w:val="Compact"/>
            </w:pPr>
            <w:r>
              <w:t>-12.3 (-15.8, -8.7)*</w:t>
            </w:r>
          </w:p>
        </w:tc>
        <w:tc>
          <w:tcPr>
            <w:tcW w:w="1787" w:type="dxa"/>
            <w:shd w:val="clear" w:color="auto" w:fill="auto"/>
          </w:tcPr>
          <w:p w:rsidR="002C4EE4" w:rsidRDefault="00BA6DB5">
            <w:pPr>
              <w:pStyle w:val="Compact"/>
            </w:pPr>
            <w:r>
              <w:t>-6.3 (-11.4, -1.0)*</w:t>
            </w:r>
          </w:p>
        </w:tc>
        <w:tc>
          <w:tcPr>
            <w:tcW w:w="1713" w:type="dxa"/>
            <w:shd w:val="clear" w:color="auto" w:fill="auto"/>
          </w:tcPr>
          <w:p w:rsidR="002C4EE4" w:rsidRDefault="00BA6DB5">
            <w:pPr>
              <w:pStyle w:val="Compact"/>
            </w:pPr>
            <w:r>
              <w:t>-3.4 (-5.9, -0.8)*</w:t>
            </w:r>
          </w:p>
        </w:tc>
      </w:tr>
      <w:tr w:rsidR="002C4EE4">
        <w:tc>
          <w:tcPr>
            <w:tcW w:w="1166" w:type="dxa"/>
            <w:shd w:val="clear" w:color="auto" w:fill="auto"/>
          </w:tcPr>
          <w:p w:rsidR="002C4EE4" w:rsidRDefault="00BA6DB5">
            <w:pPr>
              <w:pStyle w:val="Compact"/>
            </w:pPr>
            <w:r>
              <w:t>18:0</w:t>
            </w:r>
          </w:p>
        </w:tc>
        <w:tc>
          <w:tcPr>
            <w:tcW w:w="1943" w:type="dxa"/>
            <w:shd w:val="clear" w:color="auto" w:fill="auto"/>
          </w:tcPr>
          <w:p w:rsidR="002C4EE4" w:rsidRDefault="00BA6DB5">
            <w:pPr>
              <w:pStyle w:val="Compact"/>
            </w:pPr>
            <w:r>
              <w:t>2.2 (-1.3, 5.9)</w:t>
            </w:r>
          </w:p>
        </w:tc>
        <w:tc>
          <w:tcPr>
            <w:tcW w:w="1944" w:type="dxa"/>
            <w:shd w:val="clear" w:color="auto" w:fill="auto"/>
          </w:tcPr>
          <w:p w:rsidR="002C4EE4" w:rsidRDefault="00BA6DB5">
            <w:pPr>
              <w:pStyle w:val="Compact"/>
            </w:pPr>
            <w:r>
              <w:t>1.9 (-1.9, 5.9)</w:t>
            </w:r>
          </w:p>
        </w:tc>
        <w:tc>
          <w:tcPr>
            <w:tcW w:w="1787" w:type="dxa"/>
            <w:shd w:val="clear" w:color="auto" w:fill="auto"/>
          </w:tcPr>
          <w:p w:rsidR="002C4EE4" w:rsidRDefault="00BA6DB5">
            <w:pPr>
              <w:pStyle w:val="Compact"/>
            </w:pPr>
            <w:r>
              <w:t>-1.6 (-7.4, 4.6)</w:t>
            </w:r>
          </w:p>
        </w:tc>
        <w:tc>
          <w:tcPr>
            <w:tcW w:w="1713" w:type="dxa"/>
            <w:shd w:val="clear" w:color="auto" w:fill="auto"/>
          </w:tcPr>
          <w:p w:rsidR="002C4EE4" w:rsidRDefault="00BA6DB5">
            <w:pPr>
              <w:pStyle w:val="Compact"/>
            </w:pPr>
            <w:r>
              <w:t>-1.3 (-4.0, 1.4)</w:t>
            </w:r>
          </w:p>
        </w:tc>
      </w:tr>
      <w:tr w:rsidR="002C4EE4">
        <w:tc>
          <w:tcPr>
            <w:tcW w:w="1166" w:type="dxa"/>
            <w:shd w:val="clear" w:color="auto" w:fill="auto"/>
          </w:tcPr>
          <w:p w:rsidR="002C4EE4" w:rsidRDefault="00BA6DB5">
            <w:pPr>
              <w:pStyle w:val="Compact"/>
            </w:pPr>
            <w:r>
              <w:t>20:0</w:t>
            </w:r>
          </w:p>
        </w:tc>
        <w:tc>
          <w:tcPr>
            <w:tcW w:w="1943" w:type="dxa"/>
            <w:shd w:val="clear" w:color="auto" w:fill="auto"/>
          </w:tcPr>
          <w:p w:rsidR="002C4EE4" w:rsidRDefault="00BA6DB5">
            <w:pPr>
              <w:pStyle w:val="Compact"/>
            </w:pPr>
            <w:r>
              <w:t>5.9 (1.6, 10.5)*</w:t>
            </w:r>
          </w:p>
        </w:tc>
        <w:tc>
          <w:tcPr>
            <w:tcW w:w="1944" w:type="dxa"/>
            <w:shd w:val="clear" w:color="auto" w:fill="auto"/>
          </w:tcPr>
          <w:p w:rsidR="002C4EE4" w:rsidRDefault="00BA6DB5">
            <w:pPr>
              <w:pStyle w:val="Compact"/>
            </w:pPr>
            <w:r>
              <w:t>5.9 (1.1, 10.9)*</w:t>
            </w:r>
          </w:p>
        </w:tc>
        <w:tc>
          <w:tcPr>
            <w:tcW w:w="1787" w:type="dxa"/>
            <w:shd w:val="clear" w:color="auto" w:fill="auto"/>
          </w:tcPr>
          <w:p w:rsidR="002C4EE4" w:rsidRDefault="00BA6DB5">
            <w:pPr>
              <w:pStyle w:val="Compact"/>
            </w:pPr>
            <w:r>
              <w:t>2.5 (-3.2, 8.5)</w:t>
            </w:r>
          </w:p>
        </w:tc>
        <w:tc>
          <w:tcPr>
            <w:tcW w:w="1713" w:type="dxa"/>
            <w:shd w:val="clear" w:color="auto" w:fill="auto"/>
          </w:tcPr>
          <w:p w:rsidR="002C4EE4" w:rsidRDefault="00BA6DB5">
            <w:pPr>
              <w:pStyle w:val="Compact"/>
            </w:pPr>
            <w:r>
              <w:t>0.3 (-2.7, 3.3)</w:t>
            </w:r>
          </w:p>
        </w:tc>
      </w:tr>
      <w:tr w:rsidR="002C4EE4">
        <w:tc>
          <w:tcPr>
            <w:tcW w:w="1166" w:type="dxa"/>
            <w:shd w:val="clear" w:color="auto" w:fill="auto"/>
          </w:tcPr>
          <w:p w:rsidR="002C4EE4" w:rsidRDefault="00BA6DB5">
            <w:pPr>
              <w:pStyle w:val="Compact"/>
            </w:pPr>
            <w:r>
              <w:t>22:0</w:t>
            </w:r>
          </w:p>
        </w:tc>
        <w:tc>
          <w:tcPr>
            <w:tcW w:w="1943" w:type="dxa"/>
            <w:shd w:val="clear" w:color="auto" w:fill="auto"/>
          </w:tcPr>
          <w:p w:rsidR="002C4EE4" w:rsidRDefault="00BA6DB5">
            <w:pPr>
              <w:pStyle w:val="Compact"/>
            </w:pPr>
            <w:r>
              <w:t>1.0 (-2.3, 4.4)</w:t>
            </w:r>
          </w:p>
        </w:tc>
        <w:tc>
          <w:tcPr>
            <w:tcW w:w="1944" w:type="dxa"/>
            <w:shd w:val="clear" w:color="auto" w:fill="auto"/>
          </w:tcPr>
          <w:p w:rsidR="002C4EE4" w:rsidRDefault="00BA6DB5">
            <w:pPr>
              <w:pStyle w:val="Compact"/>
            </w:pPr>
            <w:r>
              <w:t>1.6 (-1.8, 5.1)</w:t>
            </w:r>
          </w:p>
        </w:tc>
        <w:tc>
          <w:tcPr>
            <w:tcW w:w="1787" w:type="dxa"/>
            <w:shd w:val="clear" w:color="auto" w:fill="auto"/>
          </w:tcPr>
          <w:p w:rsidR="002C4EE4" w:rsidRDefault="00BA6DB5">
            <w:pPr>
              <w:pStyle w:val="Compact"/>
            </w:pPr>
            <w:r>
              <w:t>3.7 (-2.5, 10.4)</w:t>
            </w:r>
          </w:p>
        </w:tc>
        <w:tc>
          <w:tcPr>
            <w:tcW w:w="1713" w:type="dxa"/>
            <w:shd w:val="clear" w:color="auto" w:fill="auto"/>
          </w:tcPr>
          <w:p w:rsidR="002C4EE4" w:rsidRDefault="00BA6DB5">
            <w:pPr>
              <w:pStyle w:val="Compact"/>
            </w:pPr>
            <w:r>
              <w:t>1.1 (-1.5, 3.8)</w:t>
            </w:r>
          </w:p>
        </w:tc>
      </w:tr>
      <w:tr w:rsidR="002C4EE4">
        <w:tc>
          <w:tcPr>
            <w:tcW w:w="1166" w:type="dxa"/>
            <w:shd w:val="clear" w:color="auto" w:fill="auto"/>
          </w:tcPr>
          <w:p w:rsidR="002C4EE4" w:rsidRDefault="00BA6DB5">
            <w:pPr>
              <w:pStyle w:val="Compact"/>
            </w:pPr>
            <w:r>
              <w:t>18:1n-9</w:t>
            </w:r>
          </w:p>
        </w:tc>
        <w:tc>
          <w:tcPr>
            <w:tcW w:w="1943" w:type="dxa"/>
            <w:shd w:val="clear" w:color="auto" w:fill="auto"/>
          </w:tcPr>
          <w:p w:rsidR="002C4EE4" w:rsidRDefault="00BA6DB5">
            <w:pPr>
              <w:pStyle w:val="Compact"/>
            </w:pPr>
            <w:r>
              <w:t>8.7 (4.4, 13.1)*</w:t>
            </w:r>
          </w:p>
        </w:tc>
        <w:tc>
          <w:tcPr>
            <w:tcW w:w="1944" w:type="dxa"/>
            <w:shd w:val="clear" w:color="auto" w:fill="auto"/>
          </w:tcPr>
          <w:p w:rsidR="002C4EE4" w:rsidRDefault="00BA6DB5">
            <w:pPr>
              <w:pStyle w:val="Compact"/>
            </w:pPr>
            <w:r>
              <w:t>9.0 (4.1, 14.1)*</w:t>
            </w:r>
          </w:p>
        </w:tc>
        <w:tc>
          <w:tcPr>
            <w:tcW w:w="1787" w:type="dxa"/>
            <w:shd w:val="clear" w:color="auto" w:fill="auto"/>
          </w:tcPr>
          <w:p w:rsidR="002C4EE4" w:rsidRDefault="00BA6DB5">
            <w:pPr>
              <w:pStyle w:val="Compact"/>
            </w:pPr>
            <w:r>
              <w:t>4.4 (-1.1, 10.3)</w:t>
            </w:r>
          </w:p>
        </w:tc>
        <w:tc>
          <w:tcPr>
            <w:tcW w:w="1713" w:type="dxa"/>
            <w:shd w:val="clear" w:color="auto" w:fill="auto"/>
          </w:tcPr>
          <w:p w:rsidR="002C4EE4" w:rsidRDefault="00BA6DB5">
            <w:pPr>
              <w:pStyle w:val="Compact"/>
            </w:pPr>
            <w:r>
              <w:t>3.5 (0.7, 6.3)*</w:t>
            </w:r>
          </w:p>
        </w:tc>
      </w:tr>
      <w:tr w:rsidR="002C4EE4">
        <w:tc>
          <w:tcPr>
            <w:tcW w:w="1166" w:type="dxa"/>
            <w:shd w:val="clear" w:color="auto" w:fill="auto"/>
          </w:tcPr>
          <w:p w:rsidR="002C4EE4" w:rsidRDefault="00BA6DB5">
            <w:pPr>
              <w:pStyle w:val="Compact"/>
            </w:pPr>
            <w:r>
              <w:t>20:1n-9</w:t>
            </w:r>
          </w:p>
        </w:tc>
        <w:tc>
          <w:tcPr>
            <w:tcW w:w="1943" w:type="dxa"/>
            <w:shd w:val="clear" w:color="auto" w:fill="auto"/>
          </w:tcPr>
          <w:p w:rsidR="002C4EE4" w:rsidRDefault="00BA6DB5">
            <w:pPr>
              <w:pStyle w:val="Compact"/>
            </w:pPr>
            <w:r>
              <w:t>5.4 (1.1, 9.8)*</w:t>
            </w:r>
          </w:p>
        </w:tc>
        <w:tc>
          <w:tcPr>
            <w:tcW w:w="1944" w:type="dxa"/>
            <w:shd w:val="clear" w:color="auto" w:fill="auto"/>
          </w:tcPr>
          <w:p w:rsidR="002C4EE4" w:rsidRDefault="00BA6DB5">
            <w:pPr>
              <w:pStyle w:val="Compact"/>
            </w:pPr>
            <w:r>
              <w:t>6.2 (1.1, 11.5)*</w:t>
            </w:r>
          </w:p>
        </w:tc>
        <w:tc>
          <w:tcPr>
            <w:tcW w:w="1787" w:type="dxa"/>
            <w:shd w:val="clear" w:color="auto" w:fill="auto"/>
          </w:tcPr>
          <w:p w:rsidR="002C4EE4" w:rsidRDefault="00BA6DB5">
            <w:pPr>
              <w:pStyle w:val="Compact"/>
            </w:pPr>
            <w:r>
              <w:t>1.9 (-4.4, 8.7)</w:t>
            </w:r>
          </w:p>
        </w:tc>
        <w:tc>
          <w:tcPr>
            <w:tcW w:w="1713" w:type="dxa"/>
            <w:shd w:val="clear" w:color="auto" w:fill="auto"/>
          </w:tcPr>
          <w:p w:rsidR="002C4EE4" w:rsidRDefault="00BA6DB5">
            <w:pPr>
              <w:pStyle w:val="Compact"/>
            </w:pPr>
            <w:r>
              <w:t>1.6 (-2.0, 5.3)</w:t>
            </w:r>
          </w:p>
        </w:tc>
      </w:tr>
      <w:tr w:rsidR="002C4EE4">
        <w:tc>
          <w:tcPr>
            <w:tcW w:w="1166" w:type="dxa"/>
            <w:shd w:val="clear" w:color="auto" w:fill="auto"/>
          </w:tcPr>
          <w:p w:rsidR="002C4EE4" w:rsidRDefault="00BA6DB5">
            <w:pPr>
              <w:pStyle w:val="Compact"/>
            </w:pPr>
            <w:r>
              <w:t>22:1n-9</w:t>
            </w:r>
          </w:p>
        </w:tc>
        <w:tc>
          <w:tcPr>
            <w:tcW w:w="1943" w:type="dxa"/>
            <w:shd w:val="clear" w:color="auto" w:fill="auto"/>
          </w:tcPr>
          <w:p w:rsidR="002C4EE4" w:rsidRDefault="00BA6DB5">
            <w:pPr>
              <w:pStyle w:val="Compact"/>
            </w:pPr>
            <w:r>
              <w:t>7.3 (3.4, 11.3)*</w:t>
            </w:r>
          </w:p>
        </w:tc>
        <w:tc>
          <w:tcPr>
            <w:tcW w:w="1944" w:type="dxa"/>
            <w:shd w:val="clear" w:color="auto" w:fill="auto"/>
          </w:tcPr>
          <w:p w:rsidR="002C4EE4" w:rsidRDefault="00BA6DB5">
            <w:pPr>
              <w:pStyle w:val="Compact"/>
            </w:pPr>
            <w:r>
              <w:t>8.9 (4.7, 13.3)*</w:t>
            </w:r>
          </w:p>
        </w:tc>
        <w:tc>
          <w:tcPr>
            <w:tcW w:w="1787" w:type="dxa"/>
            <w:shd w:val="clear" w:color="auto" w:fill="auto"/>
          </w:tcPr>
          <w:p w:rsidR="002C4EE4" w:rsidRDefault="00BA6DB5">
            <w:pPr>
              <w:pStyle w:val="Compact"/>
            </w:pPr>
            <w:r>
              <w:t>4.1 (-1.8, 10.4)</w:t>
            </w:r>
          </w:p>
        </w:tc>
        <w:tc>
          <w:tcPr>
            <w:tcW w:w="1713" w:type="dxa"/>
            <w:shd w:val="clear" w:color="auto" w:fill="auto"/>
          </w:tcPr>
          <w:p w:rsidR="002C4EE4" w:rsidRDefault="00BA6DB5">
            <w:pPr>
              <w:pStyle w:val="Compact"/>
            </w:pPr>
            <w:r>
              <w:t>2.8 (0.0, 5.7)</w:t>
            </w:r>
          </w:p>
        </w:tc>
      </w:tr>
      <w:tr w:rsidR="002C4EE4">
        <w:tc>
          <w:tcPr>
            <w:tcW w:w="1166" w:type="dxa"/>
            <w:shd w:val="clear" w:color="auto" w:fill="auto"/>
          </w:tcPr>
          <w:p w:rsidR="002C4EE4" w:rsidRDefault="00BA6DB5">
            <w:pPr>
              <w:pStyle w:val="Compact"/>
            </w:pPr>
            <w:r>
              <w:t>24:1n-9</w:t>
            </w:r>
          </w:p>
        </w:tc>
        <w:tc>
          <w:tcPr>
            <w:tcW w:w="1943" w:type="dxa"/>
            <w:shd w:val="clear" w:color="auto" w:fill="auto"/>
          </w:tcPr>
          <w:p w:rsidR="002C4EE4" w:rsidRDefault="00BA6DB5">
            <w:pPr>
              <w:pStyle w:val="Compact"/>
            </w:pPr>
            <w:r>
              <w:t>0.6 (-3.0, 4.3)</w:t>
            </w:r>
          </w:p>
        </w:tc>
        <w:tc>
          <w:tcPr>
            <w:tcW w:w="1944" w:type="dxa"/>
            <w:shd w:val="clear" w:color="auto" w:fill="auto"/>
          </w:tcPr>
          <w:p w:rsidR="002C4EE4" w:rsidRDefault="00BA6DB5">
            <w:pPr>
              <w:pStyle w:val="Compact"/>
            </w:pPr>
            <w:r>
              <w:t>0.3 (-3.6, 4.4)</w:t>
            </w:r>
          </w:p>
        </w:tc>
        <w:tc>
          <w:tcPr>
            <w:tcW w:w="1787" w:type="dxa"/>
            <w:shd w:val="clear" w:color="auto" w:fill="auto"/>
          </w:tcPr>
          <w:p w:rsidR="002C4EE4" w:rsidRDefault="00BA6DB5">
            <w:pPr>
              <w:pStyle w:val="Compact"/>
            </w:pPr>
            <w:r>
              <w:t>4.2 (-1.6, 10.3)</w:t>
            </w:r>
          </w:p>
        </w:tc>
        <w:tc>
          <w:tcPr>
            <w:tcW w:w="1713" w:type="dxa"/>
            <w:shd w:val="clear" w:color="auto" w:fill="auto"/>
          </w:tcPr>
          <w:p w:rsidR="002C4EE4" w:rsidRDefault="00BA6DB5">
            <w:pPr>
              <w:pStyle w:val="Compact"/>
            </w:pPr>
            <w:r>
              <w:t>1.2 (-1.3, 3.9)</w:t>
            </w:r>
          </w:p>
        </w:tc>
      </w:tr>
      <w:tr w:rsidR="002C4EE4">
        <w:tc>
          <w:tcPr>
            <w:tcW w:w="1166" w:type="dxa"/>
            <w:shd w:val="clear" w:color="auto" w:fill="auto"/>
          </w:tcPr>
          <w:p w:rsidR="002C4EE4" w:rsidRDefault="00BA6DB5">
            <w:pPr>
              <w:pStyle w:val="Compact"/>
            </w:pPr>
            <w:r>
              <w:t>14:1n-7</w:t>
            </w:r>
          </w:p>
        </w:tc>
        <w:tc>
          <w:tcPr>
            <w:tcW w:w="1943" w:type="dxa"/>
            <w:shd w:val="clear" w:color="auto" w:fill="auto"/>
          </w:tcPr>
          <w:p w:rsidR="002C4EE4" w:rsidRDefault="00BA6DB5">
            <w:pPr>
              <w:pStyle w:val="Compact"/>
            </w:pPr>
            <w:r>
              <w:t>-6.0 (-9.2, -2.7)*</w:t>
            </w:r>
          </w:p>
        </w:tc>
        <w:tc>
          <w:tcPr>
            <w:tcW w:w="1944" w:type="dxa"/>
            <w:shd w:val="clear" w:color="auto" w:fill="auto"/>
          </w:tcPr>
          <w:p w:rsidR="002C4EE4" w:rsidRDefault="00BA6DB5">
            <w:pPr>
              <w:pStyle w:val="Compact"/>
            </w:pPr>
            <w:r>
              <w:t>-6.6 (-10.1, -2.9)*</w:t>
            </w:r>
          </w:p>
        </w:tc>
        <w:tc>
          <w:tcPr>
            <w:tcW w:w="1787" w:type="dxa"/>
            <w:shd w:val="clear" w:color="auto" w:fill="auto"/>
          </w:tcPr>
          <w:p w:rsidR="002C4EE4" w:rsidRDefault="00BA6DB5">
            <w:pPr>
              <w:pStyle w:val="Compact"/>
            </w:pPr>
            <w:r>
              <w:t>-1.3 (-6.2, 3.9)</w:t>
            </w:r>
          </w:p>
        </w:tc>
        <w:tc>
          <w:tcPr>
            <w:tcW w:w="1713" w:type="dxa"/>
            <w:shd w:val="clear" w:color="auto" w:fill="auto"/>
          </w:tcPr>
          <w:p w:rsidR="002C4EE4" w:rsidRDefault="00BA6DB5">
            <w:pPr>
              <w:pStyle w:val="Compact"/>
            </w:pPr>
            <w:r>
              <w:t>-0.9 (-3.3, 1.5)</w:t>
            </w:r>
          </w:p>
        </w:tc>
      </w:tr>
      <w:tr w:rsidR="002C4EE4">
        <w:tc>
          <w:tcPr>
            <w:tcW w:w="1166" w:type="dxa"/>
            <w:shd w:val="clear" w:color="auto" w:fill="auto"/>
          </w:tcPr>
          <w:p w:rsidR="002C4EE4" w:rsidRDefault="00BA6DB5">
            <w:pPr>
              <w:pStyle w:val="Compact"/>
            </w:pPr>
            <w:r>
              <w:t>16:1n-7</w:t>
            </w:r>
          </w:p>
        </w:tc>
        <w:tc>
          <w:tcPr>
            <w:tcW w:w="1943" w:type="dxa"/>
            <w:shd w:val="clear" w:color="auto" w:fill="auto"/>
          </w:tcPr>
          <w:p w:rsidR="002C4EE4" w:rsidRDefault="00BA6DB5">
            <w:pPr>
              <w:pStyle w:val="Compact"/>
            </w:pPr>
            <w:r>
              <w:t>-5.7 (-9.1, -2.2)*</w:t>
            </w:r>
          </w:p>
        </w:tc>
        <w:tc>
          <w:tcPr>
            <w:tcW w:w="1944" w:type="dxa"/>
            <w:shd w:val="clear" w:color="auto" w:fill="auto"/>
          </w:tcPr>
          <w:p w:rsidR="002C4EE4" w:rsidRDefault="00BA6DB5">
            <w:pPr>
              <w:pStyle w:val="Compact"/>
            </w:pPr>
            <w:r>
              <w:t>-5.8 (-9.5, -1.8)*</w:t>
            </w:r>
          </w:p>
        </w:tc>
        <w:tc>
          <w:tcPr>
            <w:tcW w:w="1787" w:type="dxa"/>
            <w:shd w:val="clear" w:color="auto" w:fill="auto"/>
          </w:tcPr>
          <w:p w:rsidR="002C4EE4" w:rsidRDefault="00BA6DB5">
            <w:pPr>
              <w:pStyle w:val="Compact"/>
            </w:pPr>
            <w:r>
              <w:t>-1.9 (-7.6, 4.3)</w:t>
            </w:r>
          </w:p>
        </w:tc>
        <w:tc>
          <w:tcPr>
            <w:tcW w:w="1713" w:type="dxa"/>
            <w:shd w:val="clear" w:color="auto" w:fill="auto"/>
          </w:tcPr>
          <w:p w:rsidR="002C4EE4" w:rsidRDefault="00BA6DB5">
            <w:pPr>
              <w:pStyle w:val="Compact"/>
            </w:pPr>
            <w:r>
              <w:t>-0.9 (-3.6, 2.0)</w:t>
            </w:r>
          </w:p>
        </w:tc>
      </w:tr>
      <w:tr w:rsidR="002C4EE4">
        <w:tc>
          <w:tcPr>
            <w:tcW w:w="1166" w:type="dxa"/>
            <w:shd w:val="clear" w:color="auto" w:fill="auto"/>
          </w:tcPr>
          <w:p w:rsidR="002C4EE4" w:rsidRDefault="00BA6DB5">
            <w:pPr>
              <w:pStyle w:val="Compact"/>
            </w:pPr>
            <w:r>
              <w:t>18:1n-7</w:t>
            </w:r>
          </w:p>
        </w:tc>
        <w:tc>
          <w:tcPr>
            <w:tcW w:w="1943" w:type="dxa"/>
            <w:shd w:val="clear" w:color="auto" w:fill="auto"/>
          </w:tcPr>
          <w:p w:rsidR="002C4EE4" w:rsidRDefault="00BA6DB5">
            <w:pPr>
              <w:pStyle w:val="Compact"/>
            </w:pPr>
            <w:r>
              <w:t>7.8 (3.7, 12.2)*</w:t>
            </w:r>
          </w:p>
        </w:tc>
        <w:tc>
          <w:tcPr>
            <w:tcW w:w="1944" w:type="dxa"/>
            <w:shd w:val="clear" w:color="auto" w:fill="auto"/>
          </w:tcPr>
          <w:p w:rsidR="002C4EE4" w:rsidRDefault="00BA6DB5">
            <w:pPr>
              <w:pStyle w:val="Compact"/>
            </w:pPr>
            <w:r>
              <w:t>8.8 (4.3, 13.5)*</w:t>
            </w:r>
          </w:p>
        </w:tc>
        <w:tc>
          <w:tcPr>
            <w:tcW w:w="1787" w:type="dxa"/>
            <w:shd w:val="clear" w:color="auto" w:fill="auto"/>
          </w:tcPr>
          <w:p w:rsidR="002C4EE4" w:rsidRDefault="00BA6DB5">
            <w:pPr>
              <w:pStyle w:val="Compact"/>
            </w:pPr>
            <w:r>
              <w:t>8.3 (2.4, 14.5)*</w:t>
            </w:r>
          </w:p>
        </w:tc>
        <w:tc>
          <w:tcPr>
            <w:tcW w:w="1713" w:type="dxa"/>
            <w:shd w:val="clear" w:color="auto" w:fill="auto"/>
          </w:tcPr>
          <w:p w:rsidR="002C4EE4" w:rsidRDefault="00BA6DB5">
            <w:pPr>
              <w:pStyle w:val="Compact"/>
            </w:pPr>
            <w:r>
              <w:t>5.4 (2.7, 8.2)*</w:t>
            </w:r>
          </w:p>
        </w:tc>
      </w:tr>
      <w:tr w:rsidR="002C4EE4">
        <w:tc>
          <w:tcPr>
            <w:tcW w:w="1166" w:type="dxa"/>
            <w:shd w:val="clear" w:color="auto" w:fill="auto"/>
          </w:tcPr>
          <w:p w:rsidR="002C4EE4" w:rsidRDefault="00BA6DB5">
            <w:pPr>
              <w:pStyle w:val="Compact"/>
            </w:pPr>
            <w:r>
              <w:t>18:2n-6</w:t>
            </w:r>
          </w:p>
        </w:tc>
        <w:tc>
          <w:tcPr>
            <w:tcW w:w="1943" w:type="dxa"/>
            <w:shd w:val="clear" w:color="auto" w:fill="auto"/>
          </w:tcPr>
          <w:p w:rsidR="002C4EE4" w:rsidRDefault="00BA6DB5">
            <w:pPr>
              <w:pStyle w:val="Compact"/>
            </w:pPr>
            <w:r>
              <w:t>5.4 (1.2, 9.9)*</w:t>
            </w:r>
          </w:p>
        </w:tc>
        <w:tc>
          <w:tcPr>
            <w:tcW w:w="1944" w:type="dxa"/>
            <w:shd w:val="clear" w:color="auto" w:fill="auto"/>
          </w:tcPr>
          <w:p w:rsidR="002C4EE4" w:rsidRDefault="00BA6DB5">
            <w:pPr>
              <w:pStyle w:val="Compact"/>
            </w:pPr>
            <w:r>
              <w:t>6.8 (2.1, 11.8)*</w:t>
            </w:r>
          </w:p>
        </w:tc>
        <w:tc>
          <w:tcPr>
            <w:tcW w:w="1787" w:type="dxa"/>
            <w:shd w:val="clear" w:color="auto" w:fill="auto"/>
          </w:tcPr>
          <w:p w:rsidR="002C4EE4" w:rsidRDefault="00BA6DB5">
            <w:pPr>
              <w:pStyle w:val="Compact"/>
            </w:pPr>
            <w:r>
              <w:t>2.1 (-3.3, 7.7)</w:t>
            </w:r>
          </w:p>
        </w:tc>
        <w:tc>
          <w:tcPr>
            <w:tcW w:w="1713" w:type="dxa"/>
            <w:shd w:val="clear" w:color="auto" w:fill="auto"/>
          </w:tcPr>
          <w:p w:rsidR="002C4EE4" w:rsidRDefault="00BA6DB5">
            <w:pPr>
              <w:pStyle w:val="Compact"/>
            </w:pPr>
            <w:r>
              <w:t>0.6 (-2.0, 3.3)</w:t>
            </w:r>
          </w:p>
        </w:tc>
      </w:tr>
      <w:tr w:rsidR="002C4EE4">
        <w:tc>
          <w:tcPr>
            <w:tcW w:w="1166" w:type="dxa"/>
            <w:shd w:val="clear" w:color="auto" w:fill="auto"/>
          </w:tcPr>
          <w:p w:rsidR="002C4EE4" w:rsidRDefault="00BA6DB5">
            <w:pPr>
              <w:pStyle w:val="Compact"/>
            </w:pPr>
            <w:r>
              <w:t>18:3n-6</w:t>
            </w:r>
          </w:p>
        </w:tc>
        <w:tc>
          <w:tcPr>
            <w:tcW w:w="1943" w:type="dxa"/>
            <w:shd w:val="clear" w:color="auto" w:fill="auto"/>
          </w:tcPr>
          <w:p w:rsidR="002C4EE4" w:rsidRDefault="00BA6DB5">
            <w:pPr>
              <w:pStyle w:val="Compact"/>
            </w:pPr>
            <w:r>
              <w:t>2.9 (-1.1, 7.1)</w:t>
            </w:r>
          </w:p>
        </w:tc>
        <w:tc>
          <w:tcPr>
            <w:tcW w:w="1944" w:type="dxa"/>
            <w:shd w:val="clear" w:color="auto" w:fill="auto"/>
          </w:tcPr>
          <w:p w:rsidR="002C4EE4" w:rsidRDefault="00BA6DB5">
            <w:pPr>
              <w:pStyle w:val="Compact"/>
            </w:pPr>
            <w:r>
              <w:t>4.3 (-0.2, 9.0)</w:t>
            </w:r>
          </w:p>
        </w:tc>
        <w:tc>
          <w:tcPr>
            <w:tcW w:w="1787" w:type="dxa"/>
            <w:shd w:val="clear" w:color="auto" w:fill="auto"/>
          </w:tcPr>
          <w:p w:rsidR="002C4EE4" w:rsidRDefault="00BA6DB5">
            <w:pPr>
              <w:pStyle w:val="Compact"/>
            </w:pPr>
            <w:r>
              <w:t>0.3 (-5.2, 6.0)</w:t>
            </w:r>
          </w:p>
        </w:tc>
        <w:tc>
          <w:tcPr>
            <w:tcW w:w="1713" w:type="dxa"/>
            <w:shd w:val="clear" w:color="auto" w:fill="auto"/>
          </w:tcPr>
          <w:p w:rsidR="002C4EE4" w:rsidRDefault="00BA6DB5">
            <w:pPr>
              <w:pStyle w:val="Compact"/>
            </w:pPr>
            <w:r>
              <w:t>0.1 (-2.5, 2.8)</w:t>
            </w:r>
          </w:p>
        </w:tc>
      </w:tr>
      <w:tr w:rsidR="002C4EE4">
        <w:tc>
          <w:tcPr>
            <w:tcW w:w="1166" w:type="dxa"/>
            <w:shd w:val="clear" w:color="auto" w:fill="auto"/>
          </w:tcPr>
          <w:p w:rsidR="002C4EE4" w:rsidRDefault="00BA6DB5">
            <w:pPr>
              <w:pStyle w:val="Compact"/>
            </w:pPr>
            <w:r>
              <w:t>20:2n-6</w:t>
            </w:r>
          </w:p>
        </w:tc>
        <w:tc>
          <w:tcPr>
            <w:tcW w:w="1943" w:type="dxa"/>
            <w:shd w:val="clear" w:color="auto" w:fill="auto"/>
          </w:tcPr>
          <w:p w:rsidR="002C4EE4" w:rsidRDefault="00BA6DB5">
            <w:pPr>
              <w:pStyle w:val="Compact"/>
            </w:pPr>
            <w:r>
              <w:t>14.2 (10.2, 18.3)*</w:t>
            </w:r>
          </w:p>
        </w:tc>
        <w:tc>
          <w:tcPr>
            <w:tcW w:w="1944" w:type="dxa"/>
            <w:shd w:val="clear" w:color="auto" w:fill="auto"/>
          </w:tcPr>
          <w:p w:rsidR="002C4EE4" w:rsidRDefault="00BA6DB5">
            <w:pPr>
              <w:pStyle w:val="Compact"/>
            </w:pPr>
            <w:r>
              <w:t>15.2 (10.8, 19.9)*</w:t>
            </w:r>
          </w:p>
        </w:tc>
        <w:tc>
          <w:tcPr>
            <w:tcW w:w="1787" w:type="dxa"/>
            <w:shd w:val="clear" w:color="auto" w:fill="auto"/>
          </w:tcPr>
          <w:p w:rsidR="002C4EE4" w:rsidRDefault="00BA6DB5">
            <w:pPr>
              <w:pStyle w:val="Compact"/>
            </w:pPr>
            <w:r>
              <w:t>4.5 (-1.1, 10.5)</w:t>
            </w:r>
          </w:p>
        </w:tc>
        <w:tc>
          <w:tcPr>
            <w:tcW w:w="1713" w:type="dxa"/>
            <w:shd w:val="clear" w:color="auto" w:fill="auto"/>
          </w:tcPr>
          <w:p w:rsidR="002C4EE4" w:rsidRDefault="00BA6DB5">
            <w:pPr>
              <w:pStyle w:val="Compact"/>
            </w:pPr>
            <w:r>
              <w:t>3.8 (1.1, 6.6)*</w:t>
            </w:r>
          </w:p>
        </w:tc>
      </w:tr>
      <w:tr w:rsidR="002C4EE4">
        <w:tc>
          <w:tcPr>
            <w:tcW w:w="1166" w:type="dxa"/>
            <w:shd w:val="clear" w:color="auto" w:fill="auto"/>
          </w:tcPr>
          <w:p w:rsidR="002C4EE4" w:rsidRDefault="00BA6DB5">
            <w:pPr>
              <w:pStyle w:val="Compact"/>
            </w:pPr>
            <w:r>
              <w:t>20:3n-6</w:t>
            </w:r>
          </w:p>
        </w:tc>
        <w:tc>
          <w:tcPr>
            <w:tcW w:w="1943" w:type="dxa"/>
            <w:shd w:val="clear" w:color="auto" w:fill="auto"/>
          </w:tcPr>
          <w:p w:rsidR="002C4EE4" w:rsidRDefault="00BA6DB5">
            <w:pPr>
              <w:pStyle w:val="Compact"/>
            </w:pPr>
            <w:r>
              <w:t>4.3 (0.7, 8.0)*</w:t>
            </w:r>
          </w:p>
        </w:tc>
        <w:tc>
          <w:tcPr>
            <w:tcW w:w="1944" w:type="dxa"/>
            <w:shd w:val="clear" w:color="auto" w:fill="auto"/>
          </w:tcPr>
          <w:p w:rsidR="002C4EE4" w:rsidRDefault="00BA6DB5">
            <w:pPr>
              <w:pStyle w:val="Compact"/>
            </w:pPr>
            <w:r>
              <w:t>4.1 (0.1, 8.2)</w:t>
            </w:r>
          </w:p>
        </w:tc>
        <w:tc>
          <w:tcPr>
            <w:tcW w:w="1787" w:type="dxa"/>
            <w:shd w:val="clear" w:color="auto" w:fill="auto"/>
          </w:tcPr>
          <w:p w:rsidR="002C4EE4" w:rsidRDefault="00BA6DB5">
            <w:pPr>
              <w:pStyle w:val="Compact"/>
            </w:pPr>
            <w:r>
              <w:t>1.2 (-3.1, 5.7)</w:t>
            </w:r>
          </w:p>
        </w:tc>
        <w:tc>
          <w:tcPr>
            <w:tcW w:w="1713" w:type="dxa"/>
            <w:shd w:val="clear" w:color="auto" w:fill="auto"/>
          </w:tcPr>
          <w:p w:rsidR="002C4EE4" w:rsidRDefault="00BA6DB5">
            <w:pPr>
              <w:pStyle w:val="Compact"/>
            </w:pPr>
            <w:r>
              <w:t>0.6 (-1.5, 2.8)</w:t>
            </w:r>
          </w:p>
        </w:tc>
      </w:tr>
      <w:tr w:rsidR="002C4EE4">
        <w:tc>
          <w:tcPr>
            <w:tcW w:w="1166" w:type="dxa"/>
            <w:shd w:val="clear" w:color="auto" w:fill="auto"/>
          </w:tcPr>
          <w:p w:rsidR="002C4EE4" w:rsidRDefault="00BA6DB5">
            <w:pPr>
              <w:pStyle w:val="Compact"/>
            </w:pPr>
            <w:r>
              <w:lastRenderedPageBreak/>
              <w:t>20:4n-6</w:t>
            </w:r>
          </w:p>
        </w:tc>
        <w:tc>
          <w:tcPr>
            <w:tcW w:w="1943" w:type="dxa"/>
            <w:shd w:val="clear" w:color="auto" w:fill="auto"/>
          </w:tcPr>
          <w:p w:rsidR="002C4EE4" w:rsidRDefault="00BA6DB5">
            <w:pPr>
              <w:pStyle w:val="Compact"/>
            </w:pPr>
            <w:r>
              <w:t>6.5 (2.5, 10.7)*</w:t>
            </w:r>
          </w:p>
        </w:tc>
        <w:tc>
          <w:tcPr>
            <w:tcW w:w="1944" w:type="dxa"/>
            <w:shd w:val="clear" w:color="auto" w:fill="auto"/>
          </w:tcPr>
          <w:p w:rsidR="002C4EE4" w:rsidRDefault="00BA6DB5">
            <w:pPr>
              <w:pStyle w:val="Compact"/>
            </w:pPr>
            <w:r>
              <w:t>5.8 (1.0, 10.9)*</w:t>
            </w:r>
          </w:p>
        </w:tc>
        <w:tc>
          <w:tcPr>
            <w:tcW w:w="1787" w:type="dxa"/>
            <w:shd w:val="clear" w:color="auto" w:fill="auto"/>
          </w:tcPr>
          <w:p w:rsidR="002C4EE4" w:rsidRDefault="00BA6DB5">
            <w:pPr>
              <w:pStyle w:val="Compact"/>
            </w:pPr>
            <w:r>
              <w:t>-0.4 (-5.4, 4.9)</w:t>
            </w:r>
          </w:p>
        </w:tc>
        <w:tc>
          <w:tcPr>
            <w:tcW w:w="1713" w:type="dxa"/>
            <w:shd w:val="clear" w:color="auto" w:fill="auto"/>
          </w:tcPr>
          <w:p w:rsidR="002C4EE4" w:rsidRDefault="00BA6DB5">
            <w:pPr>
              <w:pStyle w:val="Compact"/>
            </w:pPr>
            <w:r>
              <w:t>0.3 (-2.1, 2.8)</w:t>
            </w:r>
          </w:p>
        </w:tc>
      </w:tr>
      <w:tr w:rsidR="002C4EE4">
        <w:tc>
          <w:tcPr>
            <w:tcW w:w="1166" w:type="dxa"/>
            <w:shd w:val="clear" w:color="auto" w:fill="auto"/>
          </w:tcPr>
          <w:p w:rsidR="002C4EE4" w:rsidRDefault="00BA6DB5">
            <w:pPr>
              <w:pStyle w:val="Compact"/>
            </w:pPr>
            <w:r>
              <w:t>22:4n-6</w:t>
            </w:r>
          </w:p>
        </w:tc>
        <w:tc>
          <w:tcPr>
            <w:tcW w:w="1943" w:type="dxa"/>
            <w:shd w:val="clear" w:color="auto" w:fill="auto"/>
          </w:tcPr>
          <w:p w:rsidR="002C4EE4" w:rsidRDefault="00BA6DB5">
            <w:pPr>
              <w:pStyle w:val="Compact"/>
            </w:pPr>
            <w:r>
              <w:t>1.9 (-1.5, 5.5)</w:t>
            </w:r>
          </w:p>
        </w:tc>
        <w:tc>
          <w:tcPr>
            <w:tcW w:w="1944" w:type="dxa"/>
            <w:shd w:val="clear" w:color="auto" w:fill="auto"/>
          </w:tcPr>
          <w:p w:rsidR="002C4EE4" w:rsidRDefault="00BA6DB5">
            <w:pPr>
              <w:pStyle w:val="Compact"/>
            </w:pPr>
            <w:r>
              <w:t>2.4 (-1.3, 6.2)</w:t>
            </w:r>
          </w:p>
        </w:tc>
        <w:tc>
          <w:tcPr>
            <w:tcW w:w="1787" w:type="dxa"/>
            <w:shd w:val="clear" w:color="auto" w:fill="auto"/>
          </w:tcPr>
          <w:p w:rsidR="002C4EE4" w:rsidRDefault="00BA6DB5">
            <w:pPr>
              <w:pStyle w:val="Compact"/>
            </w:pPr>
            <w:r>
              <w:t>2.0 (-4.0, 8.3)</w:t>
            </w:r>
          </w:p>
        </w:tc>
        <w:tc>
          <w:tcPr>
            <w:tcW w:w="1713" w:type="dxa"/>
            <w:shd w:val="clear" w:color="auto" w:fill="auto"/>
          </w:tcPr>
          <w:p w:rsidR="002C4EE4" w:rsidRDefault="00BA6DB5">
            <w:pPr>
              <w:pStyle w:val="Compact"/>
            </w:pPr>
            <w:r>
              <w:t>1.3 (-1.3, 3.9)</w:t>
            </w:r>
          </w:p>
        </w:tc>
      </w:tr>
      <w:tr w:rsidR="002C4EE4">
        <w:tc>
          <w:tcPr>
            <w:tcW w:w="1166" w:type="dxa"/>
            <w:shd w:val="clear" w:color="auto" w:fill="auto"/>
          </w:tcPr>
          <w:p w:rsidR="002C4EE4" w:rsidRDefault="00BA6DB5">
            <w:pPr>
              <w:pStyle w:val="Compact"/>
            </w:pPr>
            <w:r>
              <w:t>18:3n-3</w:t>
            </w:r>
          </w:p>
        </w:tc>
        <w:tc>
          <w:tcPr>
            <w:tcW w:w="1943" w:type="dxa"/>
            <w:shd w:val="clear" w:color="auto" w:fill="auto"/>
          </w:tcPr>
          <w:p w:rsidR="002C4EE4" w:rsidRDefault="00BA6DB5">
            <w:pPr>
              <w:pStyle w:val="Compact"/>
            </w:pPr>
            <w:r>
              <w:t>1.1 (-2.5, 4.8)</w:t>
            </w:r>
          </w:p>
        </w:tc>
        <w:tc>
          <w:tcPr>
            <w:tcW w:w="1944" w:type="dxa"/>
            <w:shd w:val="clear" w:color="auto" w:fill="auto"/>
          </w:tcPr>
          <w:p w:rsidR="002C4EE4" w:rsidRDefault="00BA6DB5">
            <w:pPr>
              <w:pStyle w:val="Compact"/>
            </w:pPr>
            <w:r>
              <w:t>1.3 (-2.7, 5.5)</w:t>
            </w:r>
          </w:p>
        </w:tc>
        <w:tc>
          <w:tcPr>
            <w:tcW w:w="1787" w:type="dxa"/>
            <w:shd w:val="clear" w:color="auto" w:fill="auto"/>
          </w:tcPr>
          <w:p w:rsidR="002C4EE4" w:rsidRDefault="00BA6DB5">
            <w:pPr>
              <w:pStyle w:val="Compact"/>
            </w:pPr>
            <w:r>
              <w:t>0.4 (-5.2, 6.3)</w:t>
            </w:r>
          </w:p>
        </w:tc>
        <w:tc>
          <w:tcPr>
            <w:tcW w:w="1713" w:type="dxa"/>
            <w:shd w:val="clear" w:color="auto" w:fill="auto"/>
          </w:tcPr>
          <w:p w:rsidR="002C4EE4" w:rsidRDefault="00BA6DB5">
            <w:pPr>
              <w:pStyle w:val="Compact"/>
            </w:pPr>
            <w:r>
              <w:t>-0.9 (-3.5, 1.8)</w:t>
            </w:r>
          </w:p>
        </w:tc>
      </w:tr>
      <w:tr w:rsidR="002C4EE4">
        <w:tc>
          <w:tcPr>
            <w:tcW w:w="1166" w:type="dxa"/>
            <w:shd w:val="clear" w:color="auto" w:fill="auto"/>
          </w:tcPr>
          <w:p w:rsidR="002C4EE4" w:rsidRDefault="00BA6DB5">
            <w:pPr>
              <w:pStyle w:val="Compact"/>
            </w:pPr>
            <w:r>
              <w:t>20:5n-3</w:t>
            </w:r>
          </w:p>
        </w:tc>
        <w:tc>
          <w:tcPr>
            <w:tcW w:w="1943" w:type="dxa"/>
            <w:shd w:val="clear" w:color="auto" w:fill="auto"/>
          </w:tcPr>
          <w:p w:rsidR="002C4EE4" w:rsidRDefault="00BA6DB5">
            <w:pPr>
              <w:pStyle w:val="Compact"/>
            </w:pPr>
            <w:r>
              <w:t>4.1 (-0.1, 8.5)</w:t>
            </w:r>
          </w:p>
        </w:tc>
        <w:tc>
          <w:tcPr>
            <w:tcW w:w="1944" w:type="dxa"/>
            <w:shd w:val="clear" w:color="auto" w:fill="auto"/>
          </w:tcPr>
          <w:p w:rsidR="002C4EE4" w:rsidRDefault="00BA6DB5">
            <w:pPr>
              <w:pStyle w:val="Compact"/>
            </w:pPr>
            <w:r>
              <w:t>1.3 (-3.4, 6.2)</w:t>
            </w:r>
          </w:p>
        </w:tc>
        <w:tc>
          <w:tcPr>
            <w:tcW w:w="1787" w:type="dxa"/>
            <w:shd w:val="clear" w:color="auto" w:fill="auto"/>
          </w:tcPr>
          <w:p w:rsidR="002C4EE4" w:rsidRDefault="00BA6DB5">
            <w:pPr>
              <w:pStyle w:val="Compact"/>
            </w:pPr>
            <w:r>
              <w:t>3.4 (-0.8, 7.8)</w:t>
            </w:r>
          </w:p>
        </w:tc>
        <w:tc>
          <w:tcPr>
            <w:tcW w:w="1713" w:type="dxa"/>
            <w:shd w:val="clear" w:color="auto" w:fill="auto"/>
          </w:tcPr>
          <w:p w:rsidR="002C4EE4" w:rsidRDefault="00BA6DB5">
            <w:pPr>
              <w:pStyle w:val="Compact"/>
            </w:pPr>
            <w:r>
              <w:t>0.6 (-1.5, 2.7)</w:t>
            </w:r>
          </w:p>
        </w:tc>
      </w:tr>
      <w:tr w:rsidR="002C4EE4">
        <w:tc>
          <w:tcPr>
            <w:tcW w:w="1166" w:type="dxa"/>
            <w:shd w:val="clear" w:color="auto" w:fill="auto"/>
          </w:tcPr>
          <w:p w:rsidR="002C4EE4" w:rsidRDefault="00BA6DB5">
            <w:pPr>
              <w:pStyle w:val="Compact"/>
            </w:pPr>
            <w:r>
              <w:t>22:5n-3</w:t>
            </w:r>
          </w:p>
        </w:tc>
        <w:tc>
          <w:tcPr>
            <w:tcW w:w="1943" w:type="dxa"/>
            <w:shd w:val="clear" w:color="auto" w:fill="auto"/>
          </w:tcPr>
          <w:p w:rsidR="002C4EE4" w:rsidRDefault="00BA6DB5">
            <w:pPr>
              <w:pStyle w:val="Compact"/>
            </w:pPr>
            <w:r>
              <w:t>8.6 (4.6, 12.7)*</w:t>
            </w:r>
          </w:p>
        </w:tc>
        <w:tc>
          <w:tcPr>
            <w:tcW w:w="1944" w:type="dxa"/>
            <w:shd w:val="clear" w:color="auto" w:fill="auto"/>
          </w:tcPr>
          <w:p w:rsidR="002C4EE4" w:rsidRDefault="00BA6DB5">
            <w:pPr>
              <w:pStyle w:val="Compact"/>
            </w:pPr>
            <w:r>
              <w:t>7.6 (2.9, 12.5)*</w:t>
            </w:r>
          </w:p>
        </w:tc>
        <w:tc>
          <w:tcPr>
            <w:tcW w:w="1787" w:type="dxa"/>
            <w:shd w:val="clear" w:color="auto" w:fill="auto"/>
          </w:tcPr>
          <w:p w:rsidR="002C4EE4" w:rsidRDefault="00BA6DB5">
            <w:pPr>
              <w:pStyle w:val="Compact"/>
            </w:pPr>
            <w:r>
              <w:t>3.0 (-1.8, 8.0)</w:t>
            </w:r>
          </w:p>
        </w:tc>
        <w:tc>
          <w:tcPr>
            <w:tcW w:w="1713" w:type="dxa"/>
            <w:shd w:val="clear" w:color="auto" w:fill="auto"/>
          </w:tcPr>
          <w:p w:rsidR="002C4EE4" w:rsidRDefault="00BA6DB5">
            <w:pPr>
              <w:pStyle w:val="Compact"/>
            </w:pPr>
            <w:r>
              <w:t>1.2 (-1.2, 3.6)</w:t>
            </w:r>
          </w:p>
        </w:tc>
      </w:tr>
      <w:tr w:rsidR="002C4EE4">
        <w:tc>
          <w:tcPr>
            <w:tcW w:w="1166" w:type="dxa"/>
            <w:shd w:val="clear" w:color="auto" w:fill="auto"/>
          </w:tcPr>
          <w:p w:rsidR="002C4EE4" w:rsidRDefault="00BA6DB5">
            <w:pPr>
              <w:pStyle w:val="Compact"/>
            </w:pPr>
            <w:r>
              <w:t>22:6n-3</w:t>
            </w:r>
          </w:p>
        </w:tc>
        <w:tc>
          <w:tcPr>
            <w:tcW w:w="1943" w:type="dxa"/>
            <w:shd w:val="clear" w:color="auto" w:fill="auto"/>
          </w:tcPr>
          <w:p w:rsidR="002C4EE4" w:rsidRDefault="00BA6DB5">
            <w:pPr>
              <w:pStyle w:val="Compact"/>
            </w:pPr>
            <w:r>
              <w:t>2.3 (-1.2, 5.9)</w:t>
            </w:r>
          </w:p>
        </w:tc>
        <w:tc>
          <w:tcPr>
            <w:tcW w:w="1944" w:type="dxa"/>
            <w:shd w:val="clear" w:color="auto" w:fill="auto"/>
          </w:tcPr>
          <w:p w:rsidR="002C4EE4" w:rsidRDefault="00BA6DB5">
            <w:pPr>
              <w:pStyle w:val="Compact"/>
            </w:pPr>
            <w:r>
              <w:t>-0.1 (-3.9, 4.0)</w:t>
            </w:r>
          </w:p>
        </w:tc>
        <w:tc>
          <w:tcPr>
            <w:tcW w:w="1787" w:type="dxa"/>
            <w:shd w:val="clear" w:color="auto" w:fill="auto"/>
          </w:tcPr>
          <w:p w:rsidR="002C4EE4" w:rsidRDefault="00BA6DB5">
            <w:pPr>
              <w:pStyle w:val="Compact"/>
            </w:pPr>
            <w:r>
              <w:t>3.4 (-0.5, 7.5)</w:t>
            </w:r>
          </w:p>
        </w:tc>
        <w:tc>
          <w:tcPr>
            <w:tcW w:w="1713" w:type="dxa"/>
            <w:shd w:val="clear" w:color="auto" w:fill="auto"/>
          </w:tcPr>
          <w:p w:rsidR="002C4EE4" w:rsidRDefault="00BA6DB5">
            <w:pPr>
              <w:pStyle w:val="Compact"/>
            </w:pPr>
            <w:r>
              <w:t>0.7 (-1.4, 2.7)</w:t>
            </w:r>
          </w:p>
        </w:tc>
      </w:tr>
    </w:tbl>
    <w:p w:rsidR="002C4EE4" w:rsidRDefault="00BA6DB5">
      <w:pPr>
        <w:pStyle w:val="TableCaption"/>
      </w:pPr>
      <w:commentRangeStart w:id="154"/>
      <w:proofErr w:type="gramStart"/>
      <w:r>
        <w:t xml:space="preserve">Table 1: </w:t>
      </w:r>
      <w:commentRangeEnd w:id="154"/>
      <w:r w:rsidR="007F2792">
        <w:rPr>
          <w:rStyle w:val="CommentReference"/>
          <w:rFonts w:cs="Times New Roman"/>
          <w:iCs w:val="0"/>
        </w:rPr>
        <w:commentReference w:id="154"/>
      </w:r>
      <w:r>
        <w:t>Comparison of GEE model fitness for variable selection using quasi-likelihood information criteria.</w:t>
      </w:r>
      <w:proofErr w:type="gramEnd"/>
    </w:p>
    <w:tbl>
      <w:tblPr>
        <w:tblW w:w="8640" w:type="dxa"/>
        <w:tblBorders>
          <w:bottom w:val="single" w:sz="6" w:space="0" w:color="000001"/>
          <w:insideH w:val="single" w:sz="6" w:space="0" w:color="000001"/>
        </w:tblBorders>
        <w:tblLook w:val="07E0" w:firstRow="1" w:lastRow="1" w:firstColumn="1" w:lastColumn="1" w:noHBand="1" w:noVBand="1"/>
      </w:tblPr>
      <w:tblGrid>
        <w:gridCol w:w="2880"/>
        <w:gridCol w:w="2880"/>
        <w:gridCol w:w="2880"/>
      </w:tblGrid>
      <w:tr w:rsidR="002C4EE4">
        <w:tc>
          <w:tcPr>
            <w:tcW w:w="2880" w:type="dxa"/>
            <w:tcBorders>
              <w:bottom w:val="single" w:sz="6" w:space="0" w:color="000001"/>
            </w:tcBorders>
            <w:shd w:val="clear" w:color="auto" w:fill="auto"/>
            <w:vAlign w:val="bottom"/>
          </w:tcPr>
          <w:p w:rsidR="002C4EE4" w:rsidRDefault="00BA6DB5">
            <w:pPr>
              <w:pStyle w:val="Compact"/>
            </w:pPr>
            <w:r>
              <w:t>Model</w:t>
            </w:r>
          </w:p>
        </w:tc>
        <w:tc>
          <w:tcPr>
            <w:tcW w:w="2880" w:type="dxa"/>
            <w:tcBorders>
              <w:bottom w:val="single" w:sz="6" w:space="0" w:color="000001"/>
            </w:tcBorders>
            <w:shd w:val="clear" w:color="auto" w:fill="auto"/>
            <w:vAlign w:val="bottom"/>
          </w:tcPr>
          <w:p w:rsidR="002C4EE4" w:rsidRDefault="00BA6DB5">
            <w:pPr>
              <w:pStyle w:val="Compact"/>
            </w:pPr>
            <w:r>
              <w:t>QIC</w:t>
            </w:r>
          </w:p>
        </w:tc>
        <w:tc>
          <w:tcPr>
            <w:tcW w:w="2880" w:type="dxa"/>
            <w:tcBorders>
              <w:bottom w:val="single" w:sz="6" w:space="0" w:color="000001"/>
            </w:tcBorders>
            <w:shd w:val="clear" w:color="auto" w:fill="auto"/>
            <w:vAlign w:val="bottom"/>
          </w:tcPr>
          <w:p w:rsidR="002C4EE4" w:rsidRDefault="00BA6DB5">
            <w:pPr>
              <w:pStyle w:val="Compact"/>
            </w:pPr>
            <w:r>
              <w:t>Delta</w:t>
            </w:r>
          </w:p>
        </w:tc>
      </w:tr>
      <w:tr w:rsidR="002C4EE4">
        <w:tc>
          <w:tcPr>
            <w:tcW w:w="2880" w:type="dxa"/>
            <w:shd w:val="clear" w:color="auto" w:fill="auto"/>
          </w:tcPr>
          <w:p w:rsidR="002C4EE4" w:rsidRDefault="00BA6DB5">
            <w:pPr>
              <w:pStyle w:val="Compact"/>
            </w:pPr>
            <w:r>
              <w:rPr>
                <w:b/>
              </w:rPr>
              <w:t>log(ISI)</w:t>
            </w:r>
          </w:p>
        </w:tc>
        <w:tc>
          <w:tcPr>
            <w:tcW w:w="2880" w:type="dxa"/>
            <w:shd w:val="clear" w:color="auto" w:fill="auto"/>
          </w:tcPr>
          <w:p w:rsidR="002C4EE4" w:rsidRDefault="00BA6DB5">
            <w:pPr>
              <w:pStyle w:val="Compact"/>
            </w:pPr>
            <w:r>
              <w:t>NA</w:t>
            </w:r>
          </w:p>
        </w:tc>
        <w:tc>
          <w:tcPr>
            <w:tcW w:w="2880" w:type="dxa"/>
            <w:shd w:val="clear" w:color="auto" w:fill="auto"/>
          </w:tcPr>
          <w:p w:rsidR="002C4EE4" w:rsidRDefault="00BA6DB5">
            <w:pPr>
              <w:pStyle w:val="Compact"/>
            </w:pPr>
            <w:r>
              <w:t>NA</w:t>
            </w:r>
          </w:p>
        </w:tc>
      </w:tr>
      <w:tr w:rsidR="002C4EE4">
        <w:tc>
          <w:tcPr>
            <w:tcW w:w="2880" w:type="dxa"/>
            <w:shd w:val="clear" w:color="auto" w:fill="auto"/>
          </w:tcPr>
          <w:p w:rsidR="002C4EE4" w:rsidRDefault="00BA6DB5">
            <w:pPr>
              <w:pStyle w:val="Compact"/>
            </w:pPr>
            <w:r>
              <w:t>M4</w:t>
            </w:r>
          </w:p>
        </w:tc>
        <w:tc>
          <w:tcPr>
            <w:tcW w:w="2880" w:type="dxa"/>
            <w:shd w:val="clear" w:color="auto" w:fill="auto"/>
          </w:tcPr>
          <w:p w:rsidR="002C4EE4" w:rsidRDefault="00BA6DB5">
            <w:pPr>
              <w:pStyle w:val="Compact"/>
            </w:pPr>
            <w:r>
              <w:t>-1663.8</w:t>
            </w:r>
          </w:p>
        </w:tc>
        <w:tc>
          <w:tcPr>
            <w:tcW w:w="2880" w:type="dxa"/>
            <w:shd w:val="clear" w:color="auto" w:fill="auto"/>
          </w:tcPr>
          <w:p w:rsidR="002C4EE4" w:rsidRDefault="00BA6DB5">
            <w:pPr>
              <w:pStyle w:val="Compact"/>
            </w:pPr>
            <w:r>
              <w:t>0.0</w:t>
            </w:r>
          </w:p>
        </w:tc>
      </w:tr>
      <w:tr w:rsidR="002C4EE4">
        <w:tc>
          <w:tcPr>
            <w:tcW w:w="2880" w:type="dxa"/>
            <w:shd w:val="clear" w:color="auto" w:fill="auto"/>
          </w:tcPr>
          <w:p w:rsidR="002C4EE4" w:rsidRDefault="00BA6DB5">
            <w:pPr>
              <w:pStyle w:val="Compact"/>
            </w:pPr>
            <w:r>
              <w:t>M5</w:t>
            </w:r>
          </w:p>
        </w:tc>
        <w:tc>
          <w:tcPr>
            <w:tcW w:w="2880" w:type="dxa"/>
            <w:shd w:val="clear" w:color="auto" w:fill="auto"/>
          </w:tcPr>
          <w:p w:rsidR="002C4EE4" w:rsidRDefault="00BA6DB5">
            <w:pPr>
              <w:pStyle w:val="Compact"/>
            </w:pPr>
            <w:r>
              <w:t>-1661.4</w:t>
            </w:r>
          </w:p>
        </w:tc>
        <w:tc>
          <w:tcPr>
            <w:tcW w:w="2880" w:type="dxa"/>
            <w:shd w:val="clear" w:color="auto" w:fill="auto"/>
          </w:tcPr>
          <w:p w:rsidR="002C4EE4" w:rsidRDefault="00BA6DB5">
            <w:pPr>
              <w:pStyle w:val="Compact"/>
            </w:pPr>
            <w:r>
              <w:t>2.4</w:t>
            </w:r>
          </w:p>
        </w:tc>
      </w:tr>
      <w:tr w:rsidR="002C4EE4">
        <w:tc>
          <w:tcPr>
            <w:tcW w:w="2880" w:type="dxa"/>
            <w:shd w:val="clear" w:color="auto" w:fill="auto"/>
          </w:tcPr>
          <w:p w:rsidR="002C4EE4" w:rsidRDefault="00BA6DB5">
            <w:pPr>
              <w:pStyle w:val="Compact"/>
            </w:pPr>
            <w:r>
              <w:t>M3</w:t>
            </w:r>
          </w:p>
        </w:tc>
        <w:tc>
          <w:tcPr>
            <w:tcW w:w="2880" w:type="dxa"/>
            <w:shd w:val="clear" w:color="auto" w:fill="auto"/>
          </w:tcPr>
          <w:p w:rsidR="002C4EE4" w:rsidRDefault="00BA6DB5">
            <w:pPr>
              <w:pStyle w:val="Compact"/>
            </w:pPr>
            <w:r>
              <w:t>-1657.3</w:t>
            </w:r>
          </w:p>
        </w:tc>
        <w:tc>
          <w:tcPr>
            <w:tcW w:w="2880" w:type="dxa"/>
            <w:shd w:val="clear" w:color="auto" w:fill="auto"/>
          </w:tcPr>
          <w:p w:rsidR="002C4EE4" w:rsidRDefault="00BA6DB5">
            <w:pPr>
              <w:pStyle w:val="Compact"/>
            </w:pPr>
            <w:r>
              <w:t>6.5</w:t>
            </w:r>
          </w:p>
        </w:tc>
      </w:tr>
      <w:tr w:rsidR="002C4EE4">
        <w:tc>
          <w:tcPr>
            <w:tcW w:w="2880" w:type="dxa"/>
            <w:shd w:val="clear" w:color="auto" w:fill="auto"/>
          </w:tcPr>
          <w:p w:rsidR="002C4EE4" w:rsidRDefault="00BA6DB5">
            <w:pPr>
              <w:pStyle w:val="Compact"/>
            </w:pPr>
            <w:r>
              <w:t>Full</w:t>
            </w:r>
          </w:p>
        </w:tc>
        <w:tc>
          <w:tcPr>
            <w:tcW w:w="2880" w:type="dxa"/>
            <w:shd w:val="clear" w:color="auto" w:fill="auto"/>
          </w:tcPr>
          <w:p w:rsidR="002C4EE4" w:rsidRDefault="00BA6DB5">
            <w:pPr>
              <w:pStyle w:val="Compact"/>
            </w:pPr>
            <w:r>
              <w:t>-1656.3</w:t>
            </w:r>
          </w:p>
        </w:tc>
        <w:tc>
          <w:tcPr>
            <w:tcW w:w="2880" w:type="dxa"/>
            <w:shd w:val="clear" w:color="auto" w:fill="auto"/>
          </w:tcPr>
          <w:p w:rsidR="002C4EE4" w:rsidRDefault="00BA6DB5">
            <w:pPr>
              <w:pStyle w:val="Compact"/>
            </w:pPr>
            <w:r>
              <w:t>7.4</w:t>
            </w:r>
          </w:p>
        </w:tc>
      </w:tr>
      <w:tr w:rsidR="002C4EE4">
        <w:tc>
          <w:tcPr>
            <w:tcW w:w="2880" w:type="dxa"/>
            <w:shd w:val="clear" w:color="auto" w:fill="auto"/>
          </w:tcPr>
          <w:p w:rsidR="002C4EE4" w:rsidRDefault="00BA6DB5">
            <w:pPr>
              <w:pStyle w:val="Compact"/>
            </w:pPr>
            <w:r>
              <w:t>M8</w:t>
            </w:r>
          </w:p>
        </w:tc>
        <w:tc>
          <w:tcPr>
            <w:tcW w:w="2880" w:type="dxa"/>
            <w:shd w:val="clear" w:color="auto" w:fill="auto"/>
          </w:tcPr>
          <w:p w:rsidR="002C4EE4" w:rsidRDefault="00BA6DB5">
            <w:pPr>
              <w:pStyle w:val="Compact"/>
            </w:pPr>
            <w:r>
              <w:t>-1655.1</w:t>
            </w:r>
          </w:p>
        </w:tc>
        <w:tc>
          <w:tcPr>
            <w:tcW w:w="2880" w:type="dxa"/>
            <w:shd w:val="clear" w:color="auto" w:fill="auto"/>
          </w:tcPr>
          <w:p w:rsidR="002C4EE4" w:rsidRDefault="00BA6DB5">
            <w:pPr>
              <w:pStyle w:val="Compact"/>
            </w:pPr>
            <w:r>
              <w:t>8.7</w:t>
            </w:r>
          </w:p>
        </w:tc>
      </w:tr>
      <w:tr w:rsidR="002C4EE4">
        <w:tc>
          <w:tcPr>
            <w:tcW w:w="2880" w:type="dxa"/>
            <w:shd w:val="clear" w:color="auto" w:fill="auto"/>
          </w:tcPr>
          <w:p w:rsidR="002C4EE4" w:rsidRDefault="00BA6DB5">
            <w:pPr>
              <w:pStyle w:val="Compact"/>
            </w:pPr>
            <w:r>
              <w:t>M9</w:t>
            </w:r>
          </w:p>
        </w:tc>
        <w:tc>
          <w:tcPr>
            <w:tcW w:w="2880" w:type="dxa"/>
            <w:shd w:val="clear" w:color="auto" w:fill="auto"/>
          </w:tcPr>
          <w:p w:rsidR="002C4EE4" w:rsidRDefault="00BA6DB5">
            <w:pPr>
              <w:pStyle w:val="Compact"/>
            </w:pPr>
            <w:r>
              <w:t>-1654.7</w:t>
            </w:r>
          </w:p>
        </w:tc>
        <w:tc>
          <w:tcPr>
            <w:tcW w:w="2880" w:type="dxa"/>
            <w:shd w:val="clear" w:color="auto" w:fill="auto"/>
          </w:tcPr>
          <w:p w:rsidR="002C4EE4" w:rsidRDefault="00BA6DB5">
            <w:pPr>
              <w:pStyle w:val="Compact"/>
            </w:pPr>
            <w:r>
              <w:t>9.0</w:t>
            </w:r>
          </w:p>
        </w:tc>
      </w:tr>
      <w:tr w:rsidR="002C4EE4">
        <w:tc>
          <w:tcPr>
            <w:tcW w:w="2880" w:type="dxa"/>
            <w:shd w:val="clear" w:color="auto" w:fill="auto"/>
          </w:tcPr>
          <w:p w:rsidR="002C4EE4" w:rsidRDefault="00BA6DB5">
            <w:pPr>
              <w:pStyle w:val="Compact"/>
            </w:pPr>
            <w:r>
              <w:t>M2</w:t>
            </w:r>
          </w:p>
        </w:tc>
        <w:tc>
          <w:tcPr>
            <w:tcW w:w="2880" w:type="dxa"/>
            <w:shd w:val="clear" w:color="auto" w:fill="auto"/>
          </w:tcPr>
          <w:p w:rsidR="002C4EE4" w:rsidRDefault="00BA6DB5">
            <w:pPr>
              <w:pStyle w:val="Compact"/>
            </w:pPr>
            <w:r>
              <w:t>-1653.3</w:t>
            </w:r>
          </w:p>
        </w:tc>
        <w:tc>
          <w:tcPr>
            <w:tcW w:w="2880" w:type="dxa"/>
            <w:shd w:val="clear" w:color="auto" w:fill="auto"/>
          </w:tcPr>
          <w:p w:rsidR="002C4EE4" w:rsidRDefault="00BA6DB5">
            <w:pPr>
              <w:pStyle w:val="Compact"/>
            </w:pPr>
            <w:r>
              <w:t>10.5</w:t>
            </w:r>
          </w:p>
        </w:tc>
      </w:tr>
      <w:tr w:rsidR="002C4EE4">
        <w:tc>
          <w:tcPr>
            <w:tcW w:w="2880" w:type="dxa"/>
            <w:shd w:val="clear" w:color="auto" w:fill="auto"/>
          </w:tcPr>
          <w:p w:rsidR="002C4EE4" w:rsidRDefault="00BA6DB5">
            <w:pPr>
              <w:pStyle w:val="Compact"/>
            </w:pPr>
            <w:r>
              <w:t>M10</w:t>
            </w:r>
          </w:p>
        </w:tc>
        <w:tc>
          <w:tcPr>
            <w:tcW w:w="2880" w:type="dxa"/>
            <w:shd w:val="clear" w:color="auto" w:fill="auto"/>
          </w:tcPr>
          <w:p w:rsidR="002C4EE4" w:rsidRDefault="00BA6DB5">
            <w:pPr>
              <w:pStyle w:val="Compact"/>
            </w:pPr>
            <w:r>
              <w:t>-1652.6</w:t>
            </w:r>
          </w:p>
        </w:tc>
        <w:tc>
          <w:tcPr>
            <w:tcW w:w="2880" w:type="dxa"/>
            <w:shd w:val="clear" w:color="auto" w:fill="auto"/>
          </w:tcPr>
          <w:p w:rsidR="002C4EE4" w:rsidRDefault="00BA6DB5">
            <w:pPr>
              <w:pStyle w:val="Compact"/>
            </w:pPr>
            <w:r>
              <w:t>11.2</w:t>
            </w:r>
          </w:p>
        </w:tc>
      </w:tr>
      <w:tr w:rsidR="002C4EE4">
        <w:tc>
          <w:tcPr>
            <w:tcW w:w="2880" w:type="dxa"/>
            <w:shd w:val="clear" w:color="auto" w:fill="auto"/>
          </w:tcPr>
          <w:p w:rsidR="002C4EE4" w:rsidRDefault="00BA6DB5">
            <w:pPr>
              <w:pStyle w:val="Compact"/>
            </w:pPr>
            <w:r>
              <w:t>M7</w:t>
            </w:r>
          </w:p>
        </w:tc>
        <w:tc>
          <w:tcPr>
            <w:tcW w:w="2880" w:type="dxa"/>
            <w:shd w:val="clear" w:color="auto" w:fill="auto"/>
          </w:tcPr>
          <w:p w:rsidR="002C4EE4" w:rsidRDefault="00BA6DB5">
            <w:pPr>
              <w:pStyle w:val="Compact"/>
            </w:pPr>
            <w:r>
              <w:t>-1651.1</w:t>
            </w:r>
          </w:p>
        </w:tc>
        <w:tc>
          <w:tcPr>
            <w:tcW w:w="2880" w:type="dxa"/>
            <w:shd w:val="clear" w:color="auto" w:fill="auto"/>
          </w:tcPr>
          <w:p w:rsidR="002C4EE4" w:rsidRDefault="00BA6DB5">
            <w:pPr>
              <w:pStyle w:val="Compact"/>
            </w:pPr>
            <w:r>
              <w:t>12.6</w:t>
            </w:r>
          </w:p>
        </w:tc>
      </w:tr>
      <w:tr w:rsidR="002C4EE4">
        <w:tc>
          <w:tcPr>
            <w:tcW w:w="2880" w:type="dxa"/>
            <w:shd w:val="clear" w:color="auto" w:fill="auto"/>
          </w:tcPr>
          <w:p w:rsidR="002C4EE4" w:rsidRDefault="00BA6DB5">
            <w:pPr>
              <w:pStyle w:val="Compact"/>
            </w:pPr>
            <w:r>
              <w:t>M6</w:t>
            </w:r>
          </w:p>
        </w:tc>
        <w:tc>
          <w:tcPr>
            <w:tcW w:w="2880" w:type="dxa"/>
            <w:shd w:val="clear" w:color="auto" w:fill="auto"/>
          </w:tcPr>
          <w:p w:rsidR="002C4EE4" w:rsidRDefault="00BA6DB5">
            <w:pPr>
              <w:pStyle w:val="Compact"/>
            </w:pPr>
            <w:r>
              <w:t>-1647.9</w:t>
            </w:r>
          </w:p>
        </w:tc>
        <w:tc>
          <w:tcPr>
            <w:tcW w:w="2880" w:type="dxa"/>
            <w:shd w:val="clear" w:color="auto" w:fill="auto"/>
          </w:tcPr>
          <w:p w:rsidR="002C4EE4" w:rsidRDefault="00BA6DB5">
            <w:pPr>
              <w:pStyle w:val="Compact"/>
            </w:pPr>
            <w:r>
              <w:t>15.9</w:t>
            </w:r>
          </w:p>
        </w:tc>
      </w:tr>
      <w:tr w:rsidR="002C4EE4">
        <w:tc>
          <w:tcPr>
            <w:tcW w:w="2880" w:type="dxa"/>
            <w:shd w:val="clear" w:color="auto" w:fill="auto"/>
          </w:tcPr>
          <w:p w:rsidR="002C4EE4" w:rsidRDefault="00BA6DB5">
            <w:pPr>
              <w:pStyle w:val="Compact"/>
            </w:pPr>
            <w:r>
              <w:t>M1</w:t>
            </w:r>
          </w:p>
        </w:tc>
        <w:tc>
          <w:tcPr>
            <w:tcW w:w="2880" w:type="dxa"/>
            <w:shd w:val="clear" w:color="auto" w:fill="auto"/>
          </w:tcPr>
          <w:p w:rsidR="002C4EE4" w:rsidRDefault="00BA6DB5">
            <w:pPr>
              <w:pStyle w:val="Compact"/>
            </w:pPr>
            <w:r>
              <w:t>-1627.6</w:t>
            </w:r>
          </w:p>
        </w:tc>
        <w:tc>
          <w:tcPr>
            <w:tcW w:w="2880" w:type="dxa"/>
            <w:shd w:val="clear" w:color="auto" w:fill="auto"/>
          </w:tcPr>
          <w:p w:rsidR="002C4EE4" w:rsidRDefault="00BA6DB5">
            <w:pPr>
              <w:pStyle w:val="Compact"/>
            </w:pPr>
            <w:r>
              <w:t>36.1</w:t>
            </w:r>
          </w:p>
        </w:tc>
      </w:tr>
      <w:tr w:rsidR="002C4EE4">
        <w:tc>
          <w:tcPr>
            <w:tcW w:w="2880" w:type="dxa"/>
            <w:shd w:val="clear" w:color="auto" w:fill="auto"/>
          </w:tcPr>
          <w:p w:rsidR="002C4EE4" w:rsidRDefault="00BA6DB5">
            <w:pPr>
              <w:pStyle w:val="Compact"/>
            </w:pPr>
            <w:proofErr w:type="spellStart"/>
            <w:r>
              <w:t>Int</w:t>
            </w:r>
            <w:proofErr w:type="spellEnd"/>
          </w:p>
        </w:tc>
        <w:tc>
          <w:tcPr>
            <w:tcW w:w="2880" w:type="dxa"/>
            <w:shd w:val="clear" w:color="auto" w:fill="auto"/>
          </w:tcPr>
          <w:p w:rsidR="002C4EE4" w:rsidRDefault="00BA6DB5">
            <w:pPr>
              <w:pStyle w:val="Compact"/>
            </w:pPr>
            <w:r>
              <w:t>-1261.7</w:t>
            </w:r>
          </w:p>
        </w:tc>
        <w:tc>
          <w:tcPr>
            <w:tcW w:w="2880" w:type="dxa"/>
            <w:shd w:val="clear" w:color="auto" w:fill="auto"/>
          </w:tcPr>
          <w:p w:rsidR="002C4EE4" w:rsidRDefault="00BA6DB5">
            <w:pPr>
              <w:pStyle w:val="Compact"/>
            </w:pPr>
            <w:r>
              <w:t>402.1</w:t>
            </w:r>
          </w:p>
        </w:tc>
      </w:tr>
      <w:tr w:rsidR="002C4EE4">
        <w:tc>
          <w:tcPr>
            <w:tcW w:w="2880" w:type="dxa"/>
            <w:shd w:val="clear" w:color="auto" w:fill="auto"/>
          </w:tcPr>
          <w:p w:rsidR="002C4EE4" w:rsidRDefault="00BA6DB5">
            <w:pPr>
              <w:pStyle w:val="Compact"/>
            </w:pPr>
            <w:r>
              <w:t>M0</w:t>
            </w:r>
          </w:p>
        </w:tc>
        <w:tc>
          <w:tcPr>
            <w:tcW w:w="2880" w:type="dxa"/>
            <w:shd w:val="clear" w:color="auto" w:fill="auto"/>
          </w:tcPr>
          <w:p w:rsidR="002C4EE4" w:rsidRDefault="00BA6DB5">
            <w:pPr>
              <w:pStyle w:val="Compact"/>
            </w:pPr>
            <w:r>
              <w:t>-1258.3</w:t>
            </w:r>
          </w:p>
        </w:tc>
        <w:tc>
          <w:tcPr>
            <w:tcW w:w="2880" w:type="dxa"/>
            <w:shd w:val="clear" w:color="auto" w:fill="auto"/>
          </w:tcPr>
          <w:p w:rsidR="002C4EE4" w:rsidRDefault="00BA6DB5">
            <w:pPr>
              <w:pStyle w:val="Compact"/>
            </w:pPr>
            <w:r>
              <w:t>405.4</w:t>
            </w:r>
          </w:p>
        </w:tc>
      </w:tr>
      <w:tr w:rsidR="002C4EE4">
        <w:tc>
          <w:tcPr>
            <w:tcW w:w="2880" w:type="dxa"/>
            <w:shd w:val="clear" w:color="auto" w:fill="auto"/>
          </w:tcPr>
          <w:p w:rsidR="002C4EE4" w:rsidRDefault="00BA6DB5">
            <w:pPr>
              <w:pStyle w:val="Compact"/>
            </w:pPr>
            <w:r>
              <w:rPr>
                <w:b/>
              </w:rPr>
              <w:t>log(ISSI-2)</w:t>
            </w:r>
          </w:p>
        </w:tc>
        <w:tc>
          <w:tcPr>
            <w:tcW w:w="2880" w:type="dxa"/>
            <w:shd w:val="clear" w:color="auto" w:fill="auto"/>
          </w:tcPr>
          <w:p w:rsidR="002C4EE4" w:rsidRDefault="00BA6DB5">
            <w:pPr>
              <w:pStyle w:val="Compact"/>
            </w:pPr>
            <w:r>
              <w:t>NA</w:t>
            </w:r>
          </w:p>
        </w:tc>
        <w:tc>
          <w:tcPr>
            <w:tcW w:w="2880" w:type="dxa"/>
            <w:shd w:val="clear" w:color="auto" w:fill="auto"/>
          </w:tcPr>
          <w:p w:rsidR="002C4EE4" w:rsidRDefault="00BA6DB5">
            <w:pPr>
              <w:pStyle w:val="Compact"/>
            </w:pPr>
            <w:r>
              <w:t>NA</w:t>
            </w:r>
          </w:p>
        </w:tc>
      </w:tr>
      <w:tr w:rsidR="002C4EE4">
        <w:tc>
          <w:tcPr>
            <w:tcW w:w="2880" w:type="dxa"/>
            <w:shd w:val="clear" w:color="auto" w:fill="auto"/>
          </w:tcPr>
          <w:p w:rsidR="002C4EE4" w:rsidRDefault="00BA6DB5">
            <w:pPr>
              <w:pStyle w:val="Compact"/>
            </w:pPr>
            <w:r>
              <w:t>M10</w:t>
            </w:r>
          </w:p>
        </w:tc>
        <w:tc>
          <w:tcPr>
            <w:tcW w:w="2880" w:type="dxa"/>
            <w:shd w:val="clear" w:color="auto" w:fill="auto"/>
          </w:tcPr>
          <w:p w:rsidR="002C4EE4" w:rsidRDefault="00BA6DB5">
            <w:pPr>
              <w:pStyle w:val="Compact"/>
            </w:pPr>
            <w:r>
              <w:t>-2598.4</w:t>
            </w:r>
          </w:p>
        </w:tc>
        <w:tc>
          <w:tcPr>
            <w:tcW w:w="2880" w:type="dxa"/>
            <w:shd w:val="clear" w:color="auto" w:fill="auto"/>
          </w:tcPr>
          <w:p w:rsidR="002C4EE4" w:rsidRDefault="00BA6DB5">
            <w:pPr>
              <w:pStyle w:val="Compact"/>
            </w:pPr>
            <w:r>
              <w:t>0.0</w:t>
            </w:r>
          </w:p>
        </w:tc>
      </w:tr>
      <w:tr w:rsidR="002C4EE4">
        <w:tc>
          <w:tcPr>
            <w:tcW w:w="2880" w:type="dxa"/>
            <w:shd w:val="clear" w:color="auto" w:fill="auto"/>
          </w:tcPr>
          <w:p w:rsidR="002C4EE4" w:rsidRDefault="00BA6DB5">
            <w:pPr>
              <w:pStyle w:val="Compact"/>
            </w:pPr>
            <w:r>
              <w:lastRenderedPageBreak/>
              <w:t>Full</w:t>
            </w:r>
          </w:p>
        </w:tc>
        <w:tc>
          <w:tcPr>
            <w:tcW w:w="2880" w:type="dxa"/>
            <w:shd w:val="clear" w:color="auto" w:fill="auto"/>
          </w:tcPr>
          <w:p w:rsidR="002C4EE4" w:rsidRDefault="00BA6DB5">
            <w:pPr>
              <w:pStyle w:val="Compact"/>
            </w:pPr>
            <w:r>
              <w:t>-2597.0</w:t>
            </w:r>
          </w:p>
        </w:tc>
        <w:tc>
          <w:tcPr>
            <w:tcW w:w="2880" w:type="dxa"/>
            <w:shd w:val="clear" w:color="auto" w:fill="auto"/>
          </w:tcPr>
          <w:p w:rsidR="002C4EE4" w:rsidRDefault="00BA6DB5">
            <w:pPr>
              <w:pStyle w:val="Compact"/>
            </w:pPr>
            <w:r>
              <w:t>1.4</w:t>
            </w:r>
          </w:p>
        </w:tc>
      </w:tr>
      <w:tr w:rsidR="002C4EE4">
        <w:tc>
          <w:tcPr>
            <w:tcW w:w="2880" w:type="dxa"/>
            <w:shd w:val="clear" w:color="auto" w:fill="auto"/>
          </w:tcPr>
          <w:p w:rsidR="002C4EE4" w:rsidRDefault="00BA6DB5">
            <w:pPr>
              <w:pStyle w:val="Compact"/>
            </w:pPr>
            <w:r>
              <w:t>M9</w:t>
            </w:r>
          </w:p>
        </w:tc>
        <w:tc>
          <w:tcPr>
            <w:tcW w:w="2880" w:type="dxa"/>
            <w:shd w:val="clear" w:color="auto" w:fill="auto"/>
          </w:tcPr>
          <w:p w:rsidR="002C4EE4" w:rsidRDefault="00BA6DB5">
            <w:pPr>
              <w:pStyle w:val="Compact"/>
            </w:pPr>
            <w:r>
              <w:t>-2594.4</w:t>
            </w:r>
          </w:p>
        </w:tc>
        <w:tc>
          <w:tcPr>
            <w:tcW w:w="2880" w:type="dxa"/>
            <w:shd w:val="clear" w:color="auto" w:fill="auto"/>
          </w:tcPr>
          <w:p w:rsidR="002C4EE4" w:rsidRDefault="00BA6DB5">
            <w:pPr>
              <w:pStyle w:val="Compact"/>
            </w:pPr>
            <w:r>
              <w:t>4.0</w:t>
            </w:r>
          </w:p>
        </w:tc>
      </w:tr>
      <w:tr w:rsidR="002C4EE4">
        <w:tc>
          <w:tcPr>
            <w:tcW w:w="2880" w:type="dxa"/>
            <w:shd w:val="clear" w:color="auto" w:fill="auto"/>
          </w:tcPr>
          <w:p w:rsidR="002C4EE4" w:rsidRDefault="00BA6DB5">
            <w:pPr>
              <w:pStyle w:val="Compact"/>
            </w:pPr>
            <w:r>
              <w:t>M7</w:t>
            </w:r>
          </w:p>
        </w:tc>
        <w:tc>
          <w:tcPr>
            <w:tcW w:w="2880" w:type="dxa"/>
            <w:shd w:val="clear" w:color="auto" w:fill="auto"/>
          </w:tcPr>
          <w:p w:rsidR="002C4EE4" w:rsidRDefault="00BA6DB5">
            <w:pPr>
              <w:pStyle w:val="Compact"/>
            </w:pPr>
            <w:r>
              <w:t>-2586.6</w:t>
            </w:r>
          </w:p>
        </w:tc>
        <w:tc>
          <w:tcPr>
            <w:tcW w:w="2880" w:type="dxa"/>
            <w:shd w:val="clear" w:color="auto" w:fill="auto"/>
          </w:tcPr>
          <w:p w:rsidR="002C4EE4" w:rsidRDefault="00BA6DB5">
            <w:pPr>
              <w:pStyle w:val="Compact"/>
            </w:pPr>
            <w:r>
              <w:t>11.9</w:t>
            </w:r>
          </w:p>
        </w:tc>
      </w:tr>
      <w:tr w:rsidR="002C4EE4">
        <w:tc>
          <w:tcPr>
            <w:tcW w:w="2880" w:type="dxa"/>
            <w:shd w:val="clear" w:color="auto" w:fill="auto"/>
          </w:tcPr>
          <w:p w:rsidR="002C4EE4" w:rsidRDefault="00BA6DB5">
            <w:pPr>
              <w:pStyle w:val="Compact"/>
            </w:pPr>
            <w:r>
              <w:t>M6</w:t>
            </w:r>
          </w:p>
        </w:tc>
        <w:tc>
          <w:tcPr>
            <w:tcW w:w="2880" w:type="dxa"/>
            <w:shd w:val="clear" w:color="auto" w:fill="auto"/>
          </w:tcPr>
          <w:p w:rsidR="002C4EE4" w:rsidRDefault="00BA6DB5">
            <w:pPr>
              <w:pStyle w:val="Compact"/>
            </w:pPr>
            <w:r>
              <w:t>-2586.1</w:t>
            </w:r>
          </w:p>
        </w:tc>
        <w:tc>
          <w:tcPr>
            <w:tcW w:w="2880" w:type="dxa"/>
            <w:shd w:val="clear" w:color="auto" w:fill="auto"/>
          </w:tcPr>
          <w:p w:rsidR="002C4EE4" w:rsidRDefault="00BA6DB5">
            <w:pPr>
              <w:pStyle w:val="Compact"/>
            </w:pPr>
            <w:r>
              <w:t>12.3</w:t>
            </w:r>
          </w:p>
        </w:tc>
      </w:tr>
      <w:tr w:rsidR="002C4EE4">
        <w:tc>
          <w:tcPr>
            <w:tcW w:w="2880" w:type="dxa"/>
            <w:shd w:val="clear" w:color="auto" w:fill="auto"/>
          </w:tcPr>
          <w:p w:rsidR="002C4EE4" w:rsidRDefault="00BA6DB5">
            <w:pPr>
              <w:pStyle w:val="Compact"/>
            </w:pPr>
            <w:r>
              <w:t>M5</w:t>
            </w:r>
          </w:p>
        </w:tc>
        <w:tc>
          <w:tcPr>
            <w:tcW w:w="2880" w:type="dxa"/>
            <w:shd w:val="clear" w:color="auto" w:fill="auto"/>
          </w:tcPr>
          <w:p w:rsidR="002C4EE4" w:rsidRDefault="00BA6DB5">
            <w:pPr>
              <w:pStyle w:val="Compact"/>
            </w:pPr>
            <w:r>
              <w:t>-2584.9</w:t>
            </w:r>
          </w:p>
        </w:tc>
        <w:tc>
          <w:tcPr>
            <w:tcW w:w="2880" w:type="dxa"/>
            <w:shd w:val="clear" w:color="auto" w:fill="auto"/>
          </w:tcPr>
          <w:p w:rsidR="002C4EE4" w:rsidRDefault="00BA6DB5">
            <w:pPr>
              <w:pStyle w:val="Compact"/>
            </w:pPr>
            <w:r>
              <w:t>13.6</w:t>
            </w:r>
          </w:p>
        </w:tc>
      </w:tr>
      <w:tr w:rsidR="002C4EE4">
        <w:tc>
          <w:tcPr>
            <w:tcW w:w="2880" w:type="dxa"/>
            <w:shd w:val="clear" w:color="auto" w:fill="auto"/>
          </w:tcPr>
          <w:p w:rsidR="002C4EE4" w:rsidRDefault="00BA6DB5">
            <w:pPr>
              <w:pStyle w:val="Compact"/>
            </w:pPr>
            <w:r>
              <w:t>M8</w:t>
            </w:r>
          </w:p>
        </w:tc>
        <w:tc>
          <w:tcPr>
            <w:tcW w:w="2880" w:type="dxa"/>
            <w:shd w:val="clear" w:color="auto" w:fill="auto"/>
          </w:tcPr>
          <w:p w:rsidR="002C4EE4" w:rsidRDefault="00BA6DB5">
            <w:pPr>
              <w:pStyle w:val="Compact"/>
            </w:pPr>
            <w:r>
              <w:t>-2584.2</w:t>
            </w:r>
          </w:p>
        </w:tc>
        <w:tc>
          <w:tcPr>
            <w:tcW w:w="2880" w:type="dxa"/>
            <w:shd w:val="clear" w:color="auto" w:fill="auto"/>
          </w:tcPr>
          <w:p w:rsidR="002C4EE4" w:rsidRDefault="00BA6DB5">
            <w:pPr>
              <w:pStyle w:val="Compact"/>
            </w:pPr>
            <w:r>
              <w:t>14.3</w:t>
            </w:r>
          </w:p>
        </w:tc>
      </w:tr>
      <w:tr w:rsidR="002C4EE4">
        <w:tc>
          <w:tcPr>
            <w:tcW w:w="2880" w:type="dxa"/>
            <w:shd w:val="clear" w:color="auto" w:fill="auto"/>
          </w:tcPr>
          <w:p w:rsidR="002C4EE4" w:rsidRDefault="00BA6DB5">
            <w:pPr>
              <w:pStyle w:val="Compact"/>
            </w:pPr>
            <w:r>
              <w:t>M2</w:t>
            </w:r>
          </w:p>
        </w:tc>
        <w:tc>
          <w:tcPr>
            <w:tcW w:w="2880" w:type="dxa"/>
            <w:shd w:val="clear" w:color="auto" w:fill="auto"/>
          </w:tcPr>
          <w:p w:rsidR="002C4EE4" w:rsidRDefault="00BA6DB5">
            <w:pPr>
              <w:pStyle w:val="Compact"/>
            </w:pPr>
            <w:r>
              <w:t>-2583.2</w:t>
            </w:r>
          </w:p>
        </w:tc>
        <w:tc>
          <w:tcPr>
            <w:tcW w:w="2880" w:type="dxa"/>
            <w:shd w:val="clear" w:color="auto" w:fill="auto"/>
          </w:tcPr>
          <w:p w:rsidR="002C4EE4" w:rsidRDefault="00BA6DB5">
            <w:pPr>
              <w:pStyle w:val="Compact"/>
            </w:pPr>
            <w:r>
              <w:t>15.3</w:t>
            </w:r>
          </w:p>
        </w:tc>
      </w:tr>
      <w:tr w:rsidR="002C4EE4">
        <w:tc>
          <w:tcPr>
            <w:tcW w:w="2880" w:type="dxa"/>
            <w:shd w:val="clear" w:color="auto" w:fill="auto"/>
          </w:tcPr>
          <w:p w:rsidR="002C4EE4" w:rsidRDefault="00BA6DB5">
            <w:pPr>
              <w:pStyle w:val="Compact"/>
            </w:pPr>
            <w:r>
              <w:t>M4</w:t>
            </w:r>
          </w:p>
        </w:tc>
        <w:tc>
          <w:tcPr>
            <w:tcW w:w="2880" w:type="dxa"/>
            <w:shd w:val="clear" w:color="auto" w:fill="auto"/>
          </w:tcPr>
          <w:p w:rsidR="002C4EE4" w:rsidRDefault="00BA6DB5">
            <w:pPr>
              <w:pStyle w:val="Compact"/>
            </w:pPr>
            <w:r>
              <w:t>-2581.2</w:t>
            </w:r>
          </w:p>
        </w:tc>
        <w:tc>
          <w:tcPr>
            <w:tcW w:w="2880" w:type="dxa"/>
            <w:shd w:val="clear" w:color="auto" w:fill="auto"/>
          </w:tcPr>
          <w:p w:rsidR="002C4EE4" w:rsidRDefault="00BA6DB5">
            <w:pPr>
              <w:pStyle w:val="Compact"/>
            </w:pPr>
            <w:r>
              <w:t>17.3</w:t>
            </w:r>
          </w:p>
        </w:tc>
      </w:tr>
      <w:tr w:rsidR="002C4EE4">
        <w:tc>
          <w:tcPr>
            <w:tcW w:w="2880" w:type="dxa"/>
            <w:shd w:val="clear" w:color="auto" w:fill="auto"/>
          </w:tcPr>
          <w:p w:rsidR="002C4EE4" w:rsidRDefault="00BA6DB5">
            <w:pPr>
              <w:pStyle w:val="Compact"/>
            </w:pPr>
            <w:r>
              <w:t>M3</w:t>
            </w:r>
          </w:p>
        </w:tc>
        <w:tc>
          <w:tcPr>
            <w:tcW w:w="2880" w:type="dxa"/>
            <w:shd w:val="clear" w:color="auto" w:fill="auto"/>
          </w:tcPr>
          <w:p w:rsidR="002C4EE4" w:rsidRDefault="00BA6DB5">
            <w:pPr>
              <w:pStyle w:val="Compact"/>
            </w:pPr>
            <w:r>
              <w:t>-2580.8</w:t>
            </w:r>
          </w:p>
        </w:tc>
        <w:tc>
          <w:tcPr>
            <w:tcW w:w="2880" w:type="dxa"/>
            <w:shd w:val="clear" w:color="auto" w:fill="auto"/>
          </w:tcPr>
          <w:p w:rsidR="002C4EE4" w:rsidRDefault="00BA6DB5">
            <w:pPr>
              <w:pStyle w:val="Compact"/>
            </w:pPr>
            <w:r>
              <w:t>17.6</w:t>
            </w:r>
          </w:p>
        </w:tc>
      </w:tr>
      <w:tr w:rsidR="002C4EE4">
        <w:tc>
          <w:tcPr>
            <w:tcW w:w="2880" w:type="dxa"/>
            <w:shd w:val="clear" w:color="auto" w:fill="auto"/>
          </w:tcPr>
          <w:p w:rsidR="002C4EE4" w:rsidRDefault="00BA6DB5">
            <w:pPr>
              <w:pStyle w:val="Compact"/>
            </w:pPr>
            <w:r>
              <w:t>M1</w:t>
            </w:r>
          </w:p>
        </w:tc>
        <w:tc>
          <w:tcPr>
            <w:tcW w:w="2880" w:type="dxa"/>
            <w:shd w:val="clear" w:color="auto" w:fill="auto"/>
          </w:tcPr>
          <w:p w:rsidR="002C4EE4" w:rsidRDefault="00BA6DB5">
            <w:pPr>
              <w:pStyle w:val="Compact"/>
            </w:pPr>
            <w:r>
              <w:t>-2572.9</w:t>
            </w:r>
          </w:p>
        </w:tc>
        <w:tc>
          <w:tcPr>
            <w:tcW w:w="2880" w:type="dxa"/>
            <w:shd w:val="clear" w:color="auto" w:fill="auto"/>
          </w:tcPr>
          <w:p w:rsidR="002C4EE4" w:rsidRDefault="00BA6DB5">
            <w:pPr>
              <w:pStyle w:val="Compact"/>
            </w:pPr>
            <w:r>
              <w:t>25.5</w:t>
            </w:r>
          </w:p>
        </w:tc>
      </w:tr>
      <w:tr w:rsidR="002C4EE4">
        <w:tc>
          <w:tcPr>
            <w:tcW w:w="2880" w:type="dxa"/>
            <w:shd w:val="clear" w:color="auto" w:fill="auto"/>
          </w:tcPr>
          <w:p w:rsidR="002C4EE4" w:rsidRDefault="00BA6DB5">
            <w:pPr>
              <w:pStyle w:val="Compact"/>
            </w:pPr>
            <w:proofErr w:type="spellStart"/>
            <w:r>
              <w:t>Int</w:t>
            </w:r>
            <w:proofErr w:type="spellEnd"/>
          </w:p>
        </w:tc>
        <w:tc>
          <w:tcPr>
            <w:tcW w:w="2880" w:type="dxa"/>
            <w:shd w:val="clear" w:color="auto" w:fill="auto"/>
          </w:tcPr>
          <w:p w:rsidR="002C4EE4" w:rsidRDefault="00BA6DB5">
            <w:pPr>
              <w:pStyle w:val="Compact"/>
            </w:pPr>
            <w:r>
              <w:t>-2301.4</w:t>
            </w:r>
          </w:p>
        </w:tc>
        <w:tc>
          <w:tcPr>
            <w:tcW w:w="2880" w:type="dxa"/>
            <w:shd w:val="clear" w:color="auto" w:fill="auto"/>
          </w:tcPr>
          <w:p w:rsidR="002C4EE4" w:rsidRDefault="00BA6DB5">
            <w:pPr>
              <w:pStyle w:val="Compact"/>
            </w:pPr>
            <w:r>
              <w:t>297.0</w:t>
            </w:r>
          </w:p>
        </w:tc>
      </w:tr>
      <w:tr w:rsidR="002C4EE4">
        <w:tc>
          <w:tcPr>
            <w:tcW w:w="2880" w:type="dxa"/>
            <w:shd w:val="clear" w:color="auto" w:fill="auto"/>
          </w:tcPr>
          <w:p w:rsidR="002C4EE4" w:rsidRDefault="00BA6DB5">
            <w:pPr>
              <w:pStyle w:val="Compact"/>
            </w:pPr>
            <w:r>
              <w:t>M0</w:t>
            </w:r>
          </w:p>
        </w:tc>
        <w:tc>
          <w:tcPr>
            <w:tcW w:w="2880" w:type="dxa"/>
            <w:shd w:val="clear" w:color="auto" w:fill="auto"/>
          </w:tcPr>
          <w:p w:rsidR="002C4EE4" w:rsidRDefault="00BA6DB5">
            <w:pPr>
              <w:pStyle w:val="Compact"/>
            </w:pPr>
            <w:r>
              <w:t>-2300.3</w:t>
            </w:r>
          </w:p>
        </w:tc>
        <w:tc>
          <w:tcPr>
            <w:tcW w:w="2880" w:type="dxa"/>
            <w:shd w:val="clear" w:color="auto" w:fill="auto"/>
          </w:tcPr>
          <w:p w:rsidR="002C4EE4" w:rsidRDefault="00BA6DB5">
            <w:pPr>
              <w:pStyle w:val="Compact"/>
            </w:pPr>
            <w:r>
              <w:t>298.2</w:t>
            </w:r>
          </w:p>
        </w:tc>
      </w:tr>
    </w:tbl>
    <w:p w:rsidR="002C4EE4" w:rsidRDefault="00BA6DB5">
      <w:pPr>
        <w:pStyle w:val="Heading1"/>
      </w:pPr>
      <w:bookmarkStart w:id="155" w:name="figures"/>
      <w:bookmarkEnd w:id="155"/>
      <w:r>
        <w:lastRenderedPageBreak/>
        <w:t>Figures</w:t>
      </w:r>
    </w:p>
    <w:p w:rsidR="002C4EE4" w:rsidRDefault="00BA6DB5">
      <w:r>
        <w:rPr>
          <w:noProof/>
          <w:lang w:val="en-CA" w:eastAsia="en-CA"/>
        </w:rPr>
        <w:drawing>
          <wp:inline distT="0" distB="0" distL="114935" distR="114935">
            <wp:extent cx="5486400" cy="7315200"/>
            <wp:effectExtent l="0" t="0" r="0" b="0"/>
            <wp:docPr id="1" name="Picture" descr="Figure 1: CONSORT diagram of PROMISE participants over the 3 vis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CONSORT diagram of PROMISE participants over the 3 visits."/>
                    <pic:cNvPicPr>
                      <a:picLocks noChangeAspect="1" noChangeArrowheads="1"/>
                    </pic:cNvPicPr>
                  </pic:nvPicPr>
                  <pic:blipFill>
                    <a:blip r:embed="rId9"/>
                    <a:stretch>
                      <a:fillRect/>
                    </a:stretch>
                  </pic:blipFill>
                  <pic:spPr bwMode="auto">
                    <a:xfrm>
                      <a:off x="0" y="0"/>
                      <a:ext cx="5486400" cy="7315200"/>
                    </a:xfrm>
                    <a:prstGeom prst="rect">
                      <a:avLst/>
                    </a:prstGeom>
                  </pic:spPr>
                </pic:pic>
              </a:graphicData>
            </a:graphic>
          </wp:inline>
        </w:drawing>
      </w:r>
    </w:p>
    <w:p w:rsidR="002C4EE4" w:rsidRDefault="00BA6DB5">
      <w:pPr>
        <w:pStyle w:val="ImageCaption"/>
      </w:pPr>
      <w:r>
        <w:t>Figure 1: CONSORT diagram of PROMISE participants over the 3 visits.</w:t>
      </w:r>
    </w:p>
    <w:p w:rsidR="002C4EE4" w:rsidRDefault="00BA6DB5">
      <w:r>
        <w:rPr>
          <w:noProof/>
          <w:lang w:val="en-CA" w:eastAsia="en-CA"/>
        </w:rPr>
        <w:lastRenderedPageBreak/>
        <w:drawing>
          <wp:inline distT="0" distB="0" distL="114935" distR="114935">
            <wp:extent cx="5486400" cy="3538220"/>
            <wp:effectExtent l="0" t="0" r="0" b="0"/>
            <wp:docPr id="2" name="Image1" descr="Figure 2: Directed acyclic graphic output from the DAGitty online software for insulin sensi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Directed acyclic graphic output from the DAGitty online software for insulin sensitivity."/>
                    <pic:cNvPicPr>
                      <a:picLocks noChangeAspect="1" noChangeArrowheads="1"/>
                    </pic:cNvPicPr>
                  </pic:nvPicPr>
                  <pic:blipFill>
                    <a:blip r:embed="rId10"/>
                    <a:stretch>
                      <a:fillRect/>
                    </a:stretch>
                  </pic:blipFill>
                  <pic:spPr bwMode="auto">
                    <a:xfrm>
                      <a:off x="0" y="0"/>
                      <a:ext cx="5486400" cy="3538220"/>
                    </a:xfrm>
                    <a:prstGeom prst="rect">
                      <a:avLst/>
                    </a:prstGeom>
                  </pic:spPr>
                </pic:pic>
              </a:graphicData>
            </a:graphic>
          </wp:inline>
        </w:drawing>
      </w:r>
    </w:p>
    <w:p w:rsidR="002C4EE4" w:rsidRDefault="00BA6DB5">
      <w:pPr>
        <w:pStyle w:val="ImageCaption"/>
      </w:pPr>
      <w:r>
        <w:t xml:space="preserve">Figure 2: Directed acyclic graphic output from the </w:t>
      </w:r>
      <w:proofErr w:type="spellStart"/>
      <w:r>
        <w:t>DAGitty</w:t>
      </w:r>
      <w:proofErr w:type="spellEnd"/>
      <w:r>
        <w:t xml:space="preserve"> online software for insulin sensitivity.</w:t>
      </w:r>
    </w:p>
    <w:p w:rsidR="002C4EE4" w:rsidRDefault="00BA6DB5">
      <w:r>
        <w:rPr>
          <w:noProof/>
          <w:lang w:val="en-CA" w:eastAsia="en-CA"/>
        </w:rPr>
        <w:drawing>
          <wp:inline distT="0" distB="0" distL="114935" distR="114935">
            <wp:extent cx="5486400" cy="3856355"/>
            <wp:effectExtent l="0" t="0" r="0" b="0"/>
            <wp:docPr id="3" name="Image2" descr="Figure 3: Directed acyclic graphic output from the DAGitty online software for beta-cel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Directed acyclic graphic output from the DAGitty online software for beta-cell function."/>
                    <pic:cNvPicPr>
                      <a:picLocks noChangeAspect="1" noChangeArrowheads="1"/>
                    </pic:cNvPicPr>
                  </pic:nvPicPr>
                  <pic:blipFill>
                    <a:blip r:embed="rId11"/>
                    <a:stretch>
                      <a:fillRect/>
                    </a:stretch>
                  </pic:blipFill>
                  <pic:spPr bwMode="auto">
                    <a:xfrm>
                      <a:off x="0" y="0"/>
                      <a:ext cx="5486400" cy="3856355"/>
                    </a:xfrm>
                    <a:prstGeom prst="rect">
                      <a:avLst/>
                    </a:prstGeom>
                  </pic:spPr>
                </pic:pic>
              </a:graphicData>
            </a:graphic>
          </wp:inline>
        </w:drawing>
      </w:r>
    </w:p>
    <w:p w:rsidR="002C4EE4" w:rsidRDefault="00BA6DB5">
      <w:pPr>
        <w:pStyle w:val="ImageCaption"/>
      </w:pPr>
      <w:r>
        <w:lastRenderedPageBreak/>
        <w:t xml:space="preserve">Figure 3: Directed acyclic graphic output from the </w:t>
      </w:r>
      <w:proofErr w:type="spellStart"/>
      <w:r>
        <w:t>DAGitty</w:t>
      </w:r>
      <w:proofErr w:type="spellEnd"/>
      <w:r>
        <w:t xml:space="preserve"> online software for beta-cell function.</w:t>
      </w:r>
    </w:p>
    <w:p w:rsidR="002C4EE4" w:rsidRDefault="00BA6DB5">
      <w:r>
        <w:rPr>
          <w:noProof/>
          <w:lang w:val="en-CA" w:eastAsia="en-CA"/>
        </w:rPr>
        <w:drawing>
          <wp:inline distT="0" distB="0" distL="114935" distR="114935">
            <wp:extent cx="5486400" cy="4702810"/>
            <wp:effectExtent l="0" t="0" r="0" b="0"/>
            <wp:docPr id="4" name="Image3" descr="Figure 4: Distribution of the composition of triacylglycerol fatty acids in the baseline visit of PROMISE participants (2004-2006). Boxplots represent the median and interquartile range of the fatty acid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Distribution of the composition of triacylglycerol fatty acids in the baseline visit of PROMISE participants (2004-2006). Boxplots represent the median and interquartile range of the fatty acid values."/>
                    <pic:cNvPicPr>
                      <a:picLocks noChangeAspect="1" noChangeArrowheads="1"/>
                    </pic:cNvPicPr>
                  </pic:nvPicPr>
                  <pic:blipFill>
                    <a:blip r:embed="rId12"/>
                    <a:stretch>
                      <a:fillRect/>
                    </a:stretch>
                  </pic:blipFill>
                  <pic:spPr bwMode="auto">
                    <a:xfrm>
                      <a:off x="0" y="0"/>
                      <a:ext cx="5486400" cy="4702810"/>
                    </a:xfrm>
                    <a:prstGeom prst="rect">
                      <a:avLst/>
                    </a:prstGeom>
                  </pic:spPr>
                </pic:pic>
              </a:graphicData>
            </a:graphic>
          </wp:inline>
        </w:drawing>
      </w:r>
    </w:p>
    <w:p w:rsidR="002C4EE4" w:rsidRDefault="00BA6DB5">
      <w:pPr>
        <w:pStyle w:val="ImageCaption"/>
      </w:pPr>
      <w:r>
        <w:t>Figure 4: Distribution of the composition of triacylglycerol fatty acids in the baseline visit of PROMISE participants (2004-2006). Boxplots represent the median and interquartile range of the fatty acid values.</w:t>
      </w:r>
    </w:p>
    <w:p w:rsidR="002C4EE4" w:rsidRDefault="00BA6DB5">
      <w:r>
        <w:rPr>
          <w:noProof/>
          <w:lang w:val="en-CA" w:eastAsia="en-CA"/>
        </w:rPr>
        <w:lastRenderedPageBreak/>
        <w:drawing>
          <wp:inline distT="0" distB="0" distL="114935" distR="114935">
            <wp:extent cx="5486400" cy="4702810"/>
            <wp:effectExtent l="0" t="0" r="0" b="0"/>
            <wp:docPr id="5" name="Image4" descr="Figure 5: Pearson correlation heatmap of triacylglycerol fatty acids (nmol/mL) with continuous basic and metabolic characteristics of PROMISE participants from the baseline visit (2004-2006). Darker orange represents a positive correlation; darker blue represents a negative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Pearson correlation heatmap of triacylglycerol fatty acids (nmol/mL) with continuous basic and metabolic characteristics of PROMISE participants from the baseline visit (2004-2006). Darker orange represents a positive correlation; darker blue represents a negative correlation."/>
                    <pic:cNvPicPr>
                      <a:picLocks noChangeAspect="1" noChangeArrowheads="1"/>
                    </pic:cNvPicPr>
                  </pic:nvPicPr>
                  <pic:blipFill>
                    <a:blip r:embed="rId13"/>
                    <a:stretch>
                      <a:fillRect/>
                    </a:stretch>
                  </pic:blipFill>
                  <pic:spPr bwMode="auto">
                    <a:xfrm>
                      <a:off x="0" y="0"/>
                      <a:ext cx="5486400" cy="4702810"/>
                    </a:xfrm>
                    <a:prstGeom prst="rect">
                      <a:avLst/>
                    </a:prstGeom>
                  </pic:spPr>
                </pic:pic>
              </a:graphicData>
            </a:graphic>
          </wp:inline>
        </w:drawing>
      </w:r>
    </w:p>
    <w:p w:rsidR="002C4EE4" w:rsidRDefault="00BA6DB5">
      <w:pPr>
        <w:pStyle w:val="ImageCaption"/>
      </w:pPr>
      <w:r>
        <w:t xml:space="preserve">Figure 5: Pearson correlation </w:t>
      </w:r>
      <w:proofErr w:type="spellStart"/>
      <w:r>
        <w:t>heatmap</w:t>
      </w:r>
      <w:proofErr w:type="spellEnd"/>
      <w:r>
        <w:t xml:space="preserve"> of triacylglycerol fatty acids (</w:t>
      </w:r>
      <w:proofErr w:type="spellStart"/>
      <w:r>
        <w:t>nmol</w:t>
      </w:r>
      <w:proofErr w:type="spellEnd"/>
      <w:r>
        <w:t>/mL) with continuous basic and metabolic characteristics of PROMISE participants from the baseline visit (2004-2006). Darker orange represents a positive correlation; darker blue represents a negative correlation.</w:t>
      </w:r>
    </w:p>
    <w:p w:rsidR="002C4EE4" w:rsidRDefault="00BA6DB5">
      <w:r>
        <w:rPr>
          <w:noProof/>
          <w:lang w:val="en-CA" w:eastAsia="en-CA"/>
        </w:rPr>
        <w:lastRenderedPageBreak/>
        <w:drawing>
          <wp:inline distT="0" distB="0" distL="114935" distR="114935">
            <wp:extent cx="5486400" cy="4702810"/>
            <wp:effectExtent l="0" t="0" r="0" b="0"/>
            <wp:docPr id="6" name="Image5" descr="Figure 6: Pearson correlation heatmap of the triacylglycerol fatty acids in the PROMISE participants from the baseline visit (2004-2006). The correlations of fatty acids grouped using heirarchical cluster analysis; fatty acids along the x and y axis are ordered according to this analysis. Darker orange represents a positive correlation; darker blue represents a negative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Pearson correlation heatmap of the triacylglycerol fatty acids in the PROMISE participants from the baseline visit (2004-2006). The correlations of fatty acids grouped using heirarchical cluster analysis; fatty acids along the x and y axis are ordered according to this analysis. Darker orange represents a positive correlation; darker blue represents a negative correlation."/>
                    <pic:cNvPicPr>
                      <a:picLocks noChangeAspect="1" noChangeArrowheads="1"/>
                    </pic:cNvPicPr>
                  </pic:nvPicPr>
                  <pic:blipFill>
                    <a:blip r:embed="rId14"/>
                    <a:stretch>
                      <a:fillRect/>
                    </a:stretch>
                  </pic:blipFill>
                  <pic:spPr bwMode="auto">
                    <a:xfrm>
                      <a:off x="0" y="0"/>
                      <a:ext cx="5486400" cy="4702810"/>
                    </a:xfrm>
                    <a:prstGeom prst="rect">
                      <a:avLst/>
                    </a:prstGeom>
                  </pic:spPr>
                </pic:pic>
              </a:graphicData>
            </a:graphic>
          </wp:inline>
        </w:drawing>
      </w:r>
    </w:p>
    <w:p w:rsidR="002C4EE4" w:rsidRDefault="00BA6DB5">
      <w:pPr>
        <w:pStyle w:val="ImageCaption"/>
      </w:pPr>
      <w:r>
        <w:t xml:space="preserve">Figure 6: Pearson correlation </w:t>
      </w:r>
      <w:proofErr w:type="spellStart"/>
      <w:r>
        <w:t>heatmap</w:t>
      </w:r>
      <w:proofErr w:type="spellEnd"/>
      <w:r>
        <w:t xml:space="preserve"> of the triacylglycerol fatty acids in the PROMISE participants from the baseline visit (2004-2006). The correlations of fatty acids grouped using </w:t>
      </w:r>
      <w:proofErr w:type="spellStart"/>
      <w:r>
        <w:t>heirarchical</w:t>
      </w:r>
      <w:proofErr w:type="spellEnd"/>
      <w:r>
        <w:t xml:space="preserve"> cluster analysis; fatty acids along the x and y axis are ordered according to this analysis. Darker orange represents a positive correlation; darker blue represents a negative correlation.</w:t>
      </w:r>
    </w:p>
    <w:p w:rsidR="002C4EE4" w:rsidRDefault="00BA6DB5">
      <w:r>
        <w:rPr>
          <w:noProof/>
          <w:lang w:val="en-CA" w:eastAsia="en-CA"/>
        </w:rPr>
        <w:lastRenderedPageBreak/>
        <w:drawing>
          <wp:inline distT="0" distB="0" distL="114935" distR="114935">
            <wp:extent cx="5486400" cy="4702810"/>
            <wp:effectExtent l="0" t="0" r="0" b="0"/>
            <wp:docPr id="7" name="Image6" descr="Figure 7: Time-adjusted GEE models of the association of the triacylglycerol fatty acids (mol% and nmol/mL) and total clinically-measured TAG with insulin sensitivity and beta-cell function outcomes using the 6 year longitudinal data from the PROMISE cohort. X-axis values represent a percent difference in the outcome per SD increase in the fatty acid. P-values were adjusted for the BH false discovery rate, with the largest dot representing a significant (p&lt;0.05)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Figure 7: Time-adjusted GEE models of the association of the triacylglycerol fatty acids (mol% and nmol/mL) and total clinically-measured TAG with insulin sensitivity and beta-cell function outcomes using the 6 year longitudinal data from the PROMISE cohort. X-axis values represent a percent difference in the outcome per SD increase in the fatty acid. P-values were adjusted for the BH false discovery rate, with the largest dot representing a significant (p&lt;0.05) association."/>
                    <pic:cNvPicPr>
                      <a:picLocks noChangeAspect="1" noChangeArrowheads="1"/>
                    </pic:cNvPicPr>
                  </pic:nvPicPr>
                  <pic:blipFill>
                    <a:blip r:embed="rId15"/>
                    <a:stretch>
                      <a:fillRect/>
                    </a:stretch>
                  </pic:blipFill>
                  <pic:spPr bwMode="auto">
                    <a:xfrm>
                      <a:off x="0" y="0"/>
                      <a:ext cx="5486400" cy="4702810"/>
                    </a:xfrm>
                    <a:prstGeom prst="rect">
                      <a:avLst/>
                    </a:prstGeom>
                  </pic:spPr>
                </pic:pic>
              </a:graphicData>
            </a:graphic>
          </wp:inline>
        </w:drawing>
      </w:r>
    </w:p>
    <w:p w:rsidR="002C4EE4" w:rsidRDefault="00BA6DB5">
      <w:pPr>
        <w:pStyle w:val="ImageCaption"/>
      </w:pPr>
      <w:r>
        <w:t>Figure 7: Time-adjusted GEE models of the association of the triacylglycerol fatty acids (</w:t>
      </w:r>
      <w:proofErr w:type="spellStart"/>
      <w:r>
        <w:t>mol</w:t>
      </w:r>
      <w:proofErr w:type="spellEnd"/>
      <w:r>
        <w:t xml:space="preserve">% and </w:t>
      </w:r>
      <w:proofErr w:type="spellStart"/>
      <w:r>
        <w:t>nmol</w:t>
      </w:r>
      <w:proofErr w:type="spellEnd"/>
      <w:r>
        <w:t xml:space="preserve">/mL) and total clinically-measured TAG with insulin sensitivity and beta-cell </w:t>
      </w:r>
      <w:proofErr w:type="gramStart"/>
      <w:r>
        <w:t>function</w:t>
      </w:r>
      <w:proofErr w:type="gramEnd"/>
      <w:r>
        <w:t xml:space="preserve"> outcomes using the 6 year longitudinal data from the PROMISE cohort. X-axis values represent a percent difference in the outcome per SD increase in the fatty acid. P-values were adjusted for the BH false discovery rate, with the largest dot representing a significant (p&lt;0.05) association.</w:t>
      </w:r>
    </w:p>
    <w:p w:rsidR="002C4EE4" w:rsidRDefault="00BA6DB5">
      <w:r>
        <w:rPr>
          <w:noProof/>
          <w:lang w:val="en-CA" w:eastAsia="en-CA"/>
        </w:rPr>
        <w:lastRenderedPageBreak/>
        <w:drawing>
          <wp:inline distT="0" distB="0" distL="114935" distR="114935">
            <wp:extent cx="5486400" cy="4702810"/>
            <wp:effectExtent l="0" t="0" r="0" b="0"/>
            <wp:docPr id="8" name="Image7" descr="Figure 8: Fully-adjusted GEE models of the association of the triacylglycerol fatty acids (mol% and nmol/mL) and total clinically-measured TAG with insulin sensitivity and beta-cell function outcomes using the 6 year longitudinal data from the PROMISE cohort. Variables controlled for were follow-up time, waist circumference, baseline age, ethnicity, sex, ALT, physical activity, and total NEFA. X-axis values represent a percent difference in the outcome per SD increase in the fatty acid. P-values were adjusted for the BH false discovery rate, with the largest dot representing a significant (p&lt;0.05)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Figure 8: Fully-adjusted GEE models of the association of the triacylglycerol fatty acids (mol% and nmol/mL) and total clinically-measured TAG with insulin sensitivity and beta-cell function outcomes using the 6 year longitudinal data from the PROMISE cohort. Variables controlled for were follow-up time, waist circumference, baseline age, ethnicity, sex, ALT, physical activity, and total NEFA. X-axis values represent a percent difference in the outcome per SD increase in the fatty acid. P-values were adjusted for the BH false discovery rate, with the largest dot representing a significant (p&lt;0.05) association."/>
                    <pic:cNvPicPr>
                      <a:picLocks noChangeAspect="1" noChangeArrowheads="1"/>
                    </pic:cNvPicPr>
                  </pic:nvPicPr>
                  <pic:blipFill>
                    <a:blip r:embed="rId16"/>
                    <a:stretch>
                      <a:fillRect/>
                    </a:stretch>
                  </pic:blipFill>
                  <pic:spPr bwMode="auto">
                    <a:xfrm>
                      <a:off x="0" y="0"/>
                      <a:ext cx="5486400" cy="4702810"/>
                    </a:xfrm>
                    <a:prstGeom prst="rect">
                      <a:avLst/>
                    </a:prstGeom>
                  </pic:spPr>
                </pic:pic>
              </a:graphicData>
            </a:graphic>
          </wp:inline>
        </w:drawing>
      </w:r>
    </w:p>
    <w:p w:rsidR="002C4EE4" w:rsidRDefault="00BA6DB5">
      <w:pPr>
        <w:pStyle w:val="ImageCaption"/>
      </w:pPr>
      <w:r>
        <w:t>Figure 8: Fully-adjusted GEE models of the association of the triacylglycerol fatty acids (</w:t>
      </w:r>
      <w:proofErr w:type="spellStart"/>
      <w:r>
        <w:t>mol</w:t>
      </w:r>
      <w:proofErr w:type="spellEnd"/>
      <w:r>
        <w:t xml:space="preserve">% and </w:t>
      </w:r>
      <w:proofErr w:type="spellStart"/>
      <w:r>
        <w:t>nmol</w:t>
      </w:r>
      <w:proofErr w:type="spellEnd"/>
      <w:r>
        <w:t xml:space="preserve">/mL) and total clinically-measured TAG with insulin sensitivity and beta-cell </w:t>
      </w:r>
      <w:proofErr w:type="gramStart"/>
      <w:r>
        <w:t>function</w:t>
      </w:r>
      <w:proofErr w:type="gramEnd"/>
      <w:r>
        <w:t xml:space="preserve"> outcomes using the 6 year longitudinal data from the PROMISE cohort. Variables controlled for were follow-up time, waist circumference, baseline age, ethnicity, sex, ALT, physical activity, and total NEFA. X-axis values represent a percent difference in the outcome per SD increase in the fatty acid. P-values were adjusted for the BH false discovery rate, with the largest dot representing a significant (p&lt;0.05) association.</w:t>
      </w:r>
    </w:p>
    <w:p w:rsidR="002C4EE4" w:rsidRDefault="00BA6DB5">
      <w:r>
        <w:rPr>
          <w:noProof/>
          <w:lang w:val="en-CA" w:eastAsia="en-CA"/>
        </w:rPr>
        <w:lastRenderedPageBreak/>
        <w:drawing>
          <wp:inline distT="0" distB="0" distL="114935" distR="114935">
            <wp:extent cx="5486400" cy="4702810"/>
            <wp:effectExtent l="0" t="0" r="0" b="0"/>
            <wp:docPr id="9" name="Image8" descr="Figure 9: Partial least squares (PLS) models showing the clustering of triacylglycerol fatty acids on insulin sensitivity and beta-cell function measures. The R value shown above the graph is the correlation between predicted and actual values, using cross-validation; a higher value suggests the fatty acids strongly predict the metabolic outcome. The percent explained variance of each component is shown in brackets on each axis. The solid line represents an explained variance of 100% while the dashed line represents an explained variance of 50%. Fatty acids between these lines represent variables that strongly explain the underlying structure of the data. See the Supplemental Methods for a description of PLS analysis and an explanation of interpreting thi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Figure 9: Partial least squares (PLS) models showing the clustering of triacylglycerol fatty acids on insulin sensitivity and beta-cell function measures. The R value shown above the graph is the correlation between predicted and actual values, using cross-validation; a higher value suggests the fatty acids strongly predict the metabolic outcome. The percent explained variance of each component is shown in brackets on each axis. The solid line represents an explained variance of 100% while the dashed line represents an explained variance of 50%. Fatty acids between these lines represent variables that strongly explain the underlying structure of the data. See the Supplemental Methods for a description of PLS analysis and an explanation of interpreting this plot."/>
                    <pic:cNvPicPr>
                      <a:picLocks noChangeAspect="1" noChangeArrowheads="1"/>
                    </pic:cNvPicPr>
                  </pic:nvPicPr>
                  <pic:blipFill>
                    <a:blip r:embed="rId17"/>
                    <a:stretch>
                      <a:fillRect/>
                    </a:stretch>
                  </pic:blipFill>
                  <pic:spPr bwMode="auto">
                    <a:xfrm>
                      <a:off x="0" y="0"/>
                      <a:ext cx="5486400" cy="4702810"/>
                    </a:xfrm>
                    <a:prstGeom prst="rect">
                      <a:avLst/>
                    </a:prstGeom>
                  </pic:spPr>
                </pic:pic>
              </a:graphicData>
            </a:graphic>
          </wp:inline>
        </w:drawing>
      </w:r>
    </w:p>
    <w:p w:rsidR="002C4EE4" w:rsidRDefault="00BA6DB5">
      <w:pPr>
        <w:pStyle w:val="ImageCaption"/>
      </w:pPr>
      <w:r>
        <w:t>Figure 9: Partial least squares (PLS) models showing the clustering of triacylglycerol fatty acids on insulin sensitivity and beta-cell function measures. The R value shown above the graph is the correlation between predicted and actual values, using cross-validation; a higher value suggests the fatty acids strongly predict the metabolic outcome. The percent explained variance of each component is shown in brackets on each axis. The solid line represents an explained variance of 100% while the dashed line represents an explained variance of 50%. Fatty acids between these lines represent variables that strongly explain the underlying structure of the data. See the Supplemental Methods for a description of PLS analysis and an explanation of interpreting this plot.</w:t>
      </w:r>
    </w:p>
    <w:p w:rsidR="002C4EE4" w:rsidRDefault="00BA6DB5">
      <w:pPr>
        <w:pStyle w:val="Heading1"/>
      </w:pPr>
      <w:bookmarkStart w:id="156" w:name="supplemental-methods"/>
      <w:bookmarkEnd w:id="156"/>
      <w:r>
        <w:lastRenderedPageBreak/>
        <w:t>Supplemental Methods</w:t>
      </w:r>
    </w:p>
    <w:p w:rsidR="002C4EE4" w:rsidRDefault="00BA6DB5">
      <w:pPr>
        <w:pStyle w:val="Heading1"/>
      </w:pPr>
      <w:bookmarkStart w:id="157" w:name="references"/>
      <w:bookmarkEnd w:id="157"/>
      <w:r>
        <w:t>References</w:t>
      </w:r>
    </w:p>
    <w:p w:rsidR="002C4EE4" w:rsidRDefault="00BA6DB5">
      <w:pPr>
        <w:pStyle w:val="Bibliography"/>
      </w:pPr>
      <w:r>
        <w:t xml:space="preserve">1. </w:t>
      </w:r>
      <w:proofErr w:type="spellStart"/>
      <w:r>
        <w:t>Alberti</w:t>
      </w:r>
      <w:proofErr w:type="spellEnd"/>
      <w:r>
        <w:t xml:space="preserve"> K, </w:t>
      </w:r>
      <w:proofErr w:type="spellStart"/>
      <w:r>
        <w:t>Eckel</w:t>
      </w:r>
      <w:proofErr w:type="spellEnd"/>
      <w:r>
        <w:t xml:space="preserve"> RH, Grundy SM, Zimmet PZ, </w:t>
      </w:r>
      <w:proofErr w:type="spellStart"/>
      <w:r>
        <w:t>Cleeman</w:t>
      </w:r>
      <w:proofErr w:type="spellEnd"/>
      <w:r>
        <w:t xml:space="preserve"> JI, Donato KA, et al. Harmonizing the Metabolic Syndrome: A Joint Interim Statement of the International Diabetes Federation Task Force on Epidemiology and Prevention; National Heart, Lung, and Blood Institute; American Heart Association; World Heart Federation; International Atherosclerosis Society; and International Association for the Study of Obesity. </w:t>
      </w:r>
      <w:proofErr w:type="gramStart"/>
      <w:r>
        <w:t>Circulation.</w:t>
      </w:r>
      <w:proofErr w:type="gramEnd"/>
      <w:r>
        <w:t xml:space="preserve"> 2009</w:t>
      </w:r>
      <w:proofErr w:type="gramStart"/>
      <w:r>
        <w:t>;120</w:t>
      </w:r>
      <w:proofErr w:type="gramEnd"/>
      <w:r>
        <w:t xml:space="preserve">(16):1640–5. </w:t>
      </w:r>
    </w:p>
    <w:p w:rsidR="002C4EE4" w:rsidRDefault="00BA6DB5">
      <w:pPr>
        <w:pStyle w:val="Bibliography"/>
      </w:pPr>
      <w:r>
        <w:t xml:space="preserve">2. </w:t>
      </w:r>
      <w:proofErr w:type="spellStart"/>
      <w:r>
        <w:t>D’Agostino</w:t>
      </w:r>
      <w:proofErr w:type="spellEnd"/>
      <w:r>
        <w:t xml:space="preserve"> RB, Hamman RF, Karter AJ, </w:t>
      </w:r>
      <w:proofErr w:type="spellStart"/>
      <w:r>
        <w:t>Mykkanen</w:t>
      </w:r>
      <w:proofErr w:type="spellEnd"/>
      <w:r>
        <w:t xml:space="preserve"> L, Wagenknecht LE, Haffner SM. Cardiovascular Disease Risk Factors Predict the Development of Type 2 Diabetes: The Insulin Resistance Atherosclerosis Study. </w:t>
      </w:r>
      <w:proofErr w:type="gramStart"/>
      <w:r>
        <w:t>Diabetes Care.</w:t>
      </w:r>
      <w:proofErr w:type="gramEnd"/>
      <w:r>
        <w:t xml:space="preserve"> 2004 Aug</w:t>
      </w:r>
      <w:proofErr w:type="gramStart"/>
      <w:r>
        <w:t>;27</w:t>
      </w:r>
      <w:proofErr w:type="gramEnd"/>
      <w:r>
        <w:t xml:space="preserve">(9):2234–40. </w:t>
      </w:r>
    </w:p>
    <w:p w:rsidR="002C4EE4" w:rsidRDefault="00BA6DB5">
      <w:pPr>
        <w:pStyle w:val="Bibliography"/>
      </w:pPr>
      <w:r>
        <w:t xml:space="preserve">3. </w:t>
      </w:r>
      <w:proofErr w:type="spellStart"/>
      <w:r>
        <w:t>Forouhi</w:t>
      </w:r>
      <w:proofErr w:type="spellEnd"/>
      <w:r>
        <w:t xml:space="preserve"> NG, </w:t>
      </w:r>
      <w:proofErr w:type="spellStart"/>
      <w:r>
        <w:t>Koulman</w:t>
      </w:r>
      <w:proofErr w:type="spellEnd"/>
      <w:r>
        <w:t xml:space="preserve"> A, Sharp SJ, Imamura F, </w:t>
      </w:r>
      <w:proofErr w:type="spellStart"/>
      <w:r>
        <w:t>Kröger</w:t>
      </w:r>
      <w:proofErr w:type="spellEnd"/>
      <w:r>
        <w:t xml:space="preserve"> J, Schulze MB, et al. Differences in the prospective association between individual plasma phospholipid saturated fatty acids and incident type 2 diabetes: The EPIC-</w:t>
      </w:r>
      <w:proofErr w:type="spellStart"/>
      <w:r>
        <w:t>InterAct</w:t>
      </w:r>
      <w:proofErr w:type="spellEnd"/>
      <w:r>
        <w:t xml:space="preserve"> case-cohort study. </w:t>
      </w:r>
      <w:proofErr w:type="gramStart"/>
      <w:r>
        <w:t xml:space="preserve">Lancet Diabetes </w:t>
      </w:r>
      <w:proofErr w:type="spellStart"/>
      <w:r>
        <w:t>Endocrinol</w:t>
      </w:r>
      <w:proofErr w:type="spellEnd"/>
      <w:r>
        <w:t>.</w:t>
      </w:r>
      <w:proofErr w:type="gramEnd"/>
      <w:r>
        <w:t xml:space="preserve"> 2014 Oct</w:t>
      </w:r>
      <w:proofErr w:type="gramStart"/>
      <w:r>
        <w:t>;2</w:t>
      </w:r>
      <w:proofErr w:type="gramEnd"/>
      <w:r>
        <w:t xml:space="preserve">(10):810–8. </w:t>
      </w:r>
    </w:p>
    <w:p w:rsidR="002C4EE4" w:rsidRDefault="00BA6DB5">
      <w:pPr>
        <w:pStyle w:val="Bibliography"/>
      </w:pPr>
      <w:r>
        <w:t xml:space="preserve">4. Ma W, Wu JHY, Wang Q, Lemaitre RN, </w:t>
      </w:r>
      <w:proofErr w:type="spellStart"/>
      <w:r>
        <w:t>Mukamal</w:t>
      </w:r>
      <w:proofErr w:type="spellEnd"/>
      <w:r>
        <w:t xml:space="preserve"> KJ, </w:t>
      </w:r>
      <w:proofErr w:type="spellStart"/>
      <w:r>
        <w:t>Djoussé</w:t>
      </w:r>
      <w:proofErr w:type="spellEnd"/>
      <w:r>
        <w:t xml:space="preserve"> L, et al. Prospective association of fatty acids in the de novo lipogenesis pathway with risk of type 2 diabetes: The Cardiovascular Health Study. </w:t>
      </w:r>
      <w:proofErr w:type="gramStart"/>
      <w:r>
        <w:t xml:space="preserve">Am J </w:t>
      </w:r>
      <w:proofErr w:type="spellStart"/>
      <w:r>
        <w:t>Clin</w:t>
      </w:r>
      <w:proofErr w:type="spellEnd"/>
      <w:r>
        <w:t xml:space="preserve"> </w:t>
      </w:r>
      <w:proofErr w:type="spellStart"/>
      <w:r>
        <w:t>Nutr</w:t>
      </w:r>
      <w:proofErr w:type="spellEnd"/>
      <w:r>
        <w:t>.</w:t>
      </w:r>
      <w:proofErr w:type="gramEnd"/>
      <w:r>
        <w:t xml:space="preserve"> 2015 Jan</w:t>
      </w:r>
      <w:proofErr w:type="gramStart"/>
      <w:r>
        <w:t>;101</w:t>
      </w:r>
      <w:proofErr w:type="gramEnd"/>
      <w:r>
        <w:t xml:space="preserve">(1):153–63. </w:t>
      </w:r>
    </w:p>
    <w:p w:rsidR="002C4EE4" w:rsidRDefault="00BA6DB5">
      <w:pPr>
        <w:pStyle w:val="Bibliography"/>
      </w:pPr>
      <w:r>
        <w:t xml:space="preserve">5. Johnston LW, Harris SB, Retnakaran R, </w:t>
      </w:r>
      <w:proofErr w:type="spellStart"/>
      <w:r>
        <w:t>Zinman</w:t>
      </w:r>
      <w:proofErr w:type="spellEnd"/>
      <w:r>
        <w:t xml:space="preserve"> B, Giacca A, Liu Z, et al. Longitudinal associations of phospholipid and cholesteryl ester fatty acids with disorders underlying diabetes. </w:t>
      </w:r>
      <w:proofErr w:type="gramStart"/>
      <w:r>
        <w:t xml:space="preserve">J </w:t>
      </w:r>
      <w:proofErr w:type="spellStart"/>
      <w:r>
        <w:t>Clin</w:t>
      </w:r>
      <w:proofErr w:type="spellEnd"/>
      <w:r>
        <w:t xml:space="preserve"> </w:t>
      </w:r>
      <w:proofErr w:type="spellStart"/>
      <w:r>
        <w:t>Endocrinol</w:t>
      </w:r>
      <w:proofErr w:type="spellEnd"/>
      <w:r>
        <w:t xml:space="preserve"> </w:t>
      </w:r>
      <w:proofErr w:type="spellStart"/>
      <w:r>
        <w:t>Metab</w:t>
      </w:r>
      <w:proofErr w:type="spellEnd"/>
      <w:r>
        <w:t>.</w:t>
      </w:r>
      <w:proofErr w:type="gramEnd"/>
      <w:r>
        <w:t xml:space="preserve"> 2016 May</w:t>
      </w:r>
      <w:proofErr w:type="gramStart"/>
      <w:r>
        <w:t>;jc20154267</w:t>
      </w:r>
      <w:proofErr w:type="gramEnd"/>
      <w:r>
        <w:t xml:space="preserve">. </w:t>
      </w:r>
    </w:p>
    <w:p w:rsidR="002C4EE4" w:rsidRDefault="00BA6DB5">
      <w:pPr>
        <w:pStyle w:val="Bibliography"/>
      </w:pPr>
      <w:r>
        <w:t xml:space="preserve">6. Yu SS, Castillo DC, </w:t>
      </w:r>
      <w:proofErr w:type="spellStart"/>
      <w:r>
        <w:t>Courville</w:t>
      </w:r>
      <w:proofErr w:type="spellEnd"/>
      <w:r>
        <w:t xml:space="preserve"> AB, Sumner AE. </w:t>
      </w:r>
      <w:proofErr w:type="gramStart"/>
      <w:r>
        <w:t>The triglyceride paradox in people of African descent.</w:t>
      </w:r>
      <w:proofErr w:type="gramEnd"/>
      <w:r>
        <w:t xml:space="preserve"> </w:t>
      </w:r>
      <w:proofErr w:type="spellStart"/>
      <w:r>
        <w:t>Metab</w:t>
      </w:r>
      <w:proofErr w:type="spellEnd"/>
      <w:r>
        <w:t xml:space="preserve"> </w:t>
      </w:r>
      <w:proofErr w:type="spellStart"/>
      <w:r>
        <w:t>Syndr</w:t>
      </w:r>
      <w:proofErr w:type="spellEnd"/>
      <w:r>
        <w:t xml:space="preserve"> </w:t>
      </w:r>
      <w:proofErr w:type="spellStart"/>
      <w:r>
        <w:t>Relat</w:t>
      </w:r>
      <w:proofErr w:type="spellEnd"/>
      <w:r>
        <w:t xml:space="preserve"> </w:t>
      </w:r>
      <w:proofErr w:type="spellStart"/>
      <w:r>
        <w:t>Disord</w:t>
      </w:r>
      <w:proofErr w:type="spellEnd"/>
      <w:r>
        <w:t>. 2012</w:t>
      </w:r>
      <w:proofErr w:type="gramStart"/>
      <w:r>
        <w:t>;10</w:t>
      </w:r>
      <w:proofErr w:type="gramEnd"/>
      <w:r>
        <w:t xml:space="preserve">(2):77–82. </w:t>
      </w:r>
    </w:p>
    <w:p w:rsidR="002C4EE4" w:rsidRDefault="00BA6DB5">
      <w:pPr>
        <w:pStyle w:val="Bibliography"/>
      </w:pPr>
      <w:r>
        <w:t xml:space="preserve">7. </w:t>
      </w:r>
      <w:proofErr w:type="spellStart"/>
      <w:r>
        <w:t>Chien</w:t>
      </w:r>
      <w:proofErr w:type="spellEnd"/>
      <w:r>
        <w:t xml:space="preserve"> K, </w:t>
      </w:r>
      <w:proofErr w:type="spellStart"/>
      <w:r>
        <w:t>Cai</w:t>
      </w:r>
      <w:proofErr w:type="spellEnd"/>
      <w:r>
        <w:t xml:space="preserve"> T, Hsu H, Su T, Chang W, Chen M, et al. </w:t>
      </w:r>
      <w:proofErr w:type="gramStart"/>
      <w:r>
        <w:t>A prediction model for type 2 diabetes risk among Chinese people.</w:t>
      </w:r>
      <w:proofErr w:type="gramEnd"/>
      <w:r>
        <w:t xml:space="preserve"> </w:t>
      </w:r>
      <w:proofErr w:type="spellStart"/>
      <w:proofErr w:type="gramStart"/>
      <w:r>
        <w:t>Diabetologia</w:t>
      </w:r>
      <w:proofErr w:type="spellEnd"/>
      <w:r>
        <w:t>.</w:t>
      </w:r>
      <w:proofErr w:type="gramEnd"/>
      <w:r>
        <w:t xml:space="preserve"> 2008 Dec</w:t>
      </w:r>
      <w:proofErr w:type="gramStart"/>
      <w:r>
        <w:t>;52</w:t>
      </w:r>
      <w:proofErr w:type="gramEnd"/>
      <w:r>
        <w:t xml:space="preserve">(3):443–50. </w:t>
      </w:r>
    </w:p>
    <w:p w:rsidR="002C4EE4" w:rsidRDefault="00BA6DB5">
      <w:pPr>
        <w:pStyle w:val="Bibliography"/>
      </w:pPr>
      <w:r>
        <w:lastRenderedPageBreak/>
        <w:t xml:space="preserve">8. Schulze MB, </w:t>
      </w:r>
      <w:proofErr w:type="spellStart"/>
      <w:r>
        <w:t>Weikert</w:t>
      </w:r>
      <w:proofErr w:type="spellEnd"/>
      <w:r>
        <w:t xml:space="preserve"> C, </w:t>
      </w:r>
      <w:proofErr w:type="spellStart"/>
      <w:r>
        <w:t>Pischon</w:t>
      </w:r>
      <w:proofErr w:type="spellEnd"/>
      <w:r>
        <w:t xml:space="preserve"> T, Bergmann MM, Al-</w:t>
      </w:r>
      <w:proofErr w:type="spellStart"/>
      <w:r>
        <w:t>Hasani</w:t>
      </w:r>
      <w:proofErr w:type="spellEnd"/>
      <w:r>
        <w:t xml:space="preserve"> H, Schleicher E, et al. Use of Multiple Metabolic and Genetic Markers to Improve the Prediction of Type 2 Diabetes: The EPIC-Potsdam Study. </w:t>
      </w:r>
      <w:proofErr w:type="gramStart"/>
      <w:r>
        <w:t>Diabetes Care.</w:t>
      </w:r>
      <w:proofErr w:type="gramEnd"/>
      <w:r>
        <w:t xml:space="preserve"> 2009 Aug</w:t>
      </w:r>
      <w:proofErr w:type="gramStart"/>
      <w:r>
        <w:t>;32</w:t>
      </w:r>
      <w:proofErr w:type="gramEnd"/>
      <w:r>
        <w:t xml:space="preserve">(11):2116–9. </w:t>
      </w:r>
    </w:p>
    <w:p w:rsidR="002C4EE4" w:rsidRDefault="00BA6DB5">
      <w:pPr>
        <w:pStyle w:val="Bibliography"/>
      </w:pPr>
      <w:r>
        <w:t xml:space="preserve">9. WHO, IDF. Definition and diagnosis of diabetes mellitus and intermediate </w:t>
      </w:r>
      <w:proofErr w:type="spellStart"/>
      <w:r>
        <w:t>hyperglycaemia</w:t>
      </w:r>
      <w:proofErr w:type="spellEnd"/>
      <w:r>
        <w:t xml:space="preserve">: Report of a WHO/IDF consultation. 2006. </w:t>
      </w:r>
    </w:p>
    <w:p w:rsidR="002C4EE4" w:rsidRDefault="00BA6DB5">
      <w:pPr>
        <w:pStyle w:val="Bibliography"/>
      </w:pPr>
      <w:r>
        <w:t xml:space="preserve">10. </w:t>
      </w:r>
      <w:proofErr w:type="spellStart"/>
      <w:r>
        <w:t>Matthan</w:t>
      </w:r>
      <w:proofErr w:type="spellEnd"/>
      <w:r>
        <w:t xml:space="preserve"> NR, </w:t>
      </w:r>
      <w:proofErr w:type="spellStart"/>
      <w:r>
        <w:t>Ip</w:t>
      </w:r>
      <w:proofErr w:type="spellEnd"/>
      <w:r>
        <w:t xml:space="preserve"> B, </w:t>
      </w:r>
      <w:proofErr w:type="spellStart"/>
      <w:r>
        <w:t>Resteghini</w:t>
      </w:r>
      <w:proofErr w:type="spellEnd"/>
      <w:r>
        <w:t xml:space="preserve"> N, </w:t>
      </w:r>
      <w:proofErr w:type="spellStart"/>
      <w:r>
        <w:t>Ausman</w:t>
      </w:r>
      <w:proofErr w:type="spellEnd"/>
      <w:r>
        <w:t xml:space="preserve"> LM, Lichtenstein AH. </w:t>
      </w:r>
      <w:proofErr w:type="gramStart"/>
      <w:r>
        <w:t>Long-term fatty acid stability in human serum cholesteryl ester, triglyceride, and phospholipid fractions.</w:t>
      </w:r>
      <w:proofErr w:type="gramEnd"/>
      <w:r>
        <w:t xml:space="preserve"> J Lipid Res. 2010 Sep</w:t>
      </w:r>
      <w:proofErr w:type="gramStart"/>
      <w:r>
        <w:t>;51</w:t>
      </w:r>
      <w:proofErr w:type="gramEnd"/>
      <w:r>
        <w:t xml:space="preserve">(9):2826–32. </w:t>
      </w:r>
    </w:p>
    <w:p w:rsidR="002C4EE4" w:rsidRDefault="00BA6DB5">
      <w:pPr>
        <w:pStyle w:val="Bibliography"/>
      </w:pPr>
      <w:r>
        <w:t xml:space="preserve">11. </w:t>
      </w:r>
      <w:proofErr w:type="spellStart"/>
      <w:r>
        <w:t>Folch</w:t>
      </w:r>
      <w:proofErr w:type="spellEnd"/>
      <w:r>
        <w:t xml:space="preserve"> J, Lees M, Sloane Stanley GH. </w:t>
      </w:r>
      <w:proofErr w:type="gramStart"/>
      <w:r>
        <w:t xml:space="preserve">A simple method for the isolation and purification of total </w:t>
      </w:r>
      <w:proofErr w:type="spellStart"/>
      <w:r>
        <w:t>lipides</w:t>
      </w:r>
      <w:proofErr w:type="spellEnd"/>
      <w:r>
        <w:t xml:space="preserve"> from animal tissues.</w:t>
      </w:r>
      <w:proofErr w:type="gramEnd"/>
      <w:r>
        <w:t xml:space="preserve"> J </w:t>
      </w:r>
      <w:proofErr w:type="spellStart"/>
      <w:r>
        <w:t>Biol</w:t>
      </w:r>
      <w:proofErr w:type="spellEnd"/>
      <w:r>
        <w:t xml:space="preserve"> Chem. 1957</w:t>
      </w:r>
      <w:proofErr w:type="gramStart"/>
      <w:r>
        <w:t>;226</w:t>
      </w:r>
      <w:proofErr w:type="gramEnd"/>
      <w:r>
        <w:t xml:space="preserve">(1):497–509. </w:t>
      </w:r>
    </w:p>
    <w:p w:rsidR="002C4EE4" w:rsidRDefault="00BA6DB5">
      <w:pPr>
        <w:pStyle w:val="Bibliography"/>
      </w:pPr>
      <w:r>
        <w:t xml:space="preserve">12. Nishi S, Kendall CWC, Gascoyne A-M, Bazinet RP, </w:t>
      </w:r>
      <w:proofErr w:type="spellStart"/>
      <w:r>
        <w:t>Bashyam</w:t>
      </w:r>
      <w:proofErr w:type="spellEnd"/>
      <w:r>
        <w:t xml:space="preserve"> B, </w:t>
      </w:r>
      <w:proofErr w:type="spellStart"/>
      <w:r>
        <w:t>Lapsley</w:t>
      </w:r>
      <w:proofErr w:type="spellEnd"/>
      <w:r>
        <w:t xml:space="preserve"> KG, et al. Effect of almond consumption on the serum fatty acid profile: A dose-response study. </w:t>
      </w:r>
      <w:proofErr w:type="gramStart"/>
      <w:r>
        <w:t xml:space="preserve">Br J </w:t>
      </w:r>
      <w:proofErr w:type="spellStart"/>
      <w:r>
        <w:t>Nutr</w:t>
      </w:r>
      <w:proofErr w:type="spellEnd"/>
      <w:r>
        <w:t>.</w:t>
      </w:r>
      <w:proofErr w:type="gramEnd"/>
      <w:r>
        <w:t xml:space="preserve"> 2014 Oct</w:t>
      </w:r>
      <w:proofErr w:type="gramStart"/>
      <w:r>
        <w:t>;112</w:t>
      </w:r>
      <w:proofErr w:type="gramEnd"/>
      <w:r>
        <w:t xml:space="preserve">(7):1137–46. </w:t>
      </w:r>
    </w:p>
    <w:p w:rsidR="002C4EE4" w:rsidRDefault="00BA6DB5">
      <w:pPr>
        <w:pStyle w:val="Bibliography"/>
      </w:pPr>
      <w:r>
        <w:t xml:space="preserve">13. </w:t>
      </w:r>
      <w:proofErr w:type="spellStart"/>
      <w:r>
        <w:t>Kriska</w:t>
      </w:r>
      <w:proofErr w:type="spellEnd"/>
      <w:r>
        <w:t xml:space="preserve"> A, </w:t>
      </w:r>
      <w:proofErr w:type="spellStart"/>
      <w:r>
        <w:t>Knowler</w:t>
      </w:r>
      <w:proofErr w:type="spellEnd"/>
      <w:r>
        <w:t xml:space="preserve"> W, </w:t>
      </w:r>
      <w:proofErr w:type="spellStart"/>
      <w:r>
        <w:t>LaPorte</w:t>
      </w:r>
      <w:proofErr w:type="spellEnd"/>
      <w:r>
        <w:t xml:space="preserve"> R, </w:t>
      </w:r>
      <w:proofErr w:type="spellStart"/>
      <w:r>
        <w:t>Drash</w:t>
      </w:r>
      <w:proofErr w:type="spellEnd"/>
      <w:r>
        <w:t xml:space="preserve"> A, Wing R, Blair S, et al. Development of questionnaire to examine relationship of physical activity and diabetes in Pima Indians. </w:t>
      </w:r>
      <w:proofErr w:type="gramStart"/>
      <w:r>
        <w:t>Diabetes Care.</w:t>
      </w:r>
      <w:proofErr w:type="gramEnd"/>
      <w:r>
        <w:t xml:space="preserve"> 1990</w:t>
      </w:r>
      <w:proofErr w:type="gramStart"/>
      <w:r>
        <w:t>;13</w:t>
      </w:r>
      <w:proofErr w:type="gramEnd"/>
      <w:r>
        <w:t xml:space="preserve">(4):401–11. </w:t>
      </w:r>
    </w:p>
    <w:p w:rsidR="002C4EE4" w:rsidRDefault="00BA6DB5">
      <w:pPr>
        <w:pStyle w:val="Bibliography"/>
      </w:pPr>
      <w:r>
        <w:t xml:space="preserve">14. Levy JC, Matthews DR, </w:t>
      </w:r>
      <w:proofErr w:type="spellStart"/>
      <w:r>
        <w:t>Hermans</w:t>
      </w:r>
      <w:proofErr w:type="spellEnd"/>
      <w:r>
        <w:t xml:space="preserve"> MP. Correct Homeostasis Model Assessment (HOMA) Evaluation Uses the Computer Program. </w:t>
      </w:r>
      <w:proofErr w:type="gramStart"/>
      <w:r>
        <w:t>Diabetes Care.</w:t>
      </w:r>
      <w:proofErr w:type="gramEnd"/>
      <w:r>
        <w:t xml:space="preserve"> 1998 Dec</w:t>
      </w:r>
      <w:proofErr w:type="gramStart"/>
      <w:r>
        <w:t>;21</w:t>
      </w:r>
      <w:proofErr w:type="gramEnd"/>
      <w:r>
        <w:t xml:space="preserve">(12):2191–2. </w:t>
      </w:r>
    </w:p>
    <w:p w:rsidR="002C4EE4" w:rsidRDefault="00BA6DB5">
      <w:pPr>
        <w:pStyle w:val="Bibliography"/>
      </w:pPr>
      <w:r>
        <w:t xml:space="preserve">15. Matsuda M, </w:t>
      </w:r>
      <w:proofErr w:type="spellStart"/>
      <w:r>
        <w:t>DeFronzo</w:t>
      </w:r>
      <w:proofErr w:type="spellEnd"/>
      <w:r>
        <w:t xml:space="preserve"> R. Insulin sensitivity indices obtained from oral glucose tolerance testing: Comparison with the </w:t>
      </w:r>
      <w:proofErr w:type="spellStart"/>
      <w:r>
        <w:t>euglycemic</w:t>
      </w:r>
      <w:proofErr w:type="spellEnd"/>
      <w:r>
        <w:t xml:space="preserve"> insulin clamp. </w:t>
      </w:r>
      <w:proofErr w:type="gramStart"/>
      <w:r>
        <w:t>Diabetes Care.</w:t>
      </w:r>
      <w:proofErr w:type="gramEnd"/>
      <w:r>
        <w:t xml:space="preserve"> 1999</w:t>
      </w:r>
      <w:proofErr w:type="gramStart"/>
      <w:r>
        <w:t>;22</w:t>
      </w:r>
      <w:proofErr w:type="gramEnd"/>
      <w:r>
        <w:t xml:space="preserve">(9):1462–70. </w:t>
      </w:r>
    </w:p>
    <w:p w:rsidR="002C4EE4" w:rsidRDefault="00BA6DB5">
      <w:pPr>
        <w:pStyle w:val="Bibliography"/>
      </w:pPr>
      <w:r>
        <w:t xml:space="preserve">16. Abdul-Ghani M, Matsuda M, </w:t>
      </w:r>
      <w:proofErr w:type="spellStart"/>
      <w:r>
        <w:t>Balas</w:t>
      </w:r>
      <w:proofErr w:type="spellEnd"/>
      <w:r>
        <w:t xml:space="preserve"> B, </w:t>
      </w:r>
      <w:proofErr w:type="spellStart"/>
      <w:r>
        <w:t>DeFronzo</w:t>
      </w:r>
      <w:proofErr w:type="spellEnd"/>
      <w:r>
        <w:t xml:space="preserve"> R. Muscle and liver insulin resistance indexes derived from the oral glucose tolerance test. </w:t>
      </w:r>
      <w:proofErr w:type="gramStart"/>
      <w:r>
        <w:t>Diabetes Care.</w:t>
      </w:r>
      <w:proofErr w:type="gramEnd"/>
      <w:r>
        <w:t xml:space="preserve"> 2007</w:t>
      </w:r>
      <w:proofErr w:type="gramStart"/>
      <w:r>
        <w:t>;30</w:t>
      </w:r>
      <w:proofErr w:type="gramEnd"/>
      <w:r>
        <w:t xml:space="preserve">(1):89–94. </w:t>
      </w:r>
    </w:p>
    <w:p w:rsidR="002C4EE4" w:rsidRDefault="00BA6DB5">
      <w:pPr>
        <w:pStyle w:val="Bibliography"/>
      </w:pPr>
      <w:r>
        <w:lastRenderedPageBreak/>
        <w:t xml:space="preserve">17. Wareham N, Phillips D, Byrne C, Hales C. </w:t>
      </w:r>
      <w:proofErr w:type="gramStart"/>
      <w:r>
        <w:t>The 30 minute insulin incremental response in an oral glucose tolerance test as a measure of insulin secretion.</w:t>
      </w:r>
      <w:proofErr w:type="gramEnd"/>
      <w:r>
        <w:t xml:space="preserve"> </w:t>
      </w:r>
      <w:proofErr w:type="spellStart"/>
      <w:r>
        <w:t>Diabet</w:t>
      </w:r>
      <w:proofErr w:type="spellEnd"/>
      <w:r>
        <w:t xml:space="preserve"> Med. 1995</w:t>
      </w:r>
      <w:proofErr w:type="gramStart"/>
      <w:r>
        <w:t>;12</w:t>
      </w:r>
      <w:proofErr w:type="gramEnd"/>
      <w:r>
        <w:t xml:space="preserve">(10):931. </w:t>
      </w:r>
    </w:p>
    <w:p w:rsidR="002C4EE4" w:rsidRDefault="00BA6DB5">
      <w:pPr>
        <w:pStyle w:val="Bibliography"/>
      </w:pPr>
      <w:r>
        <w:t xml:space="preserve">18. Matthews D, </w:t>
      </w:r>
      <w:proofErr w:type="spellStart"/>
      <w:r>
        <w:t>Hosker</w:t>
      </w:r>
      <w:proofErr w:type="spellEnd"/>
      <w:r>
        <w:t xml:space="preserve"> J, </w:t>
      </w:r>
      <w:proofErr w:type="spellStart"/>
      <w:r>
        <w:t>Rudenski</w:t>
      </w:r>
      <w:proofErr w:type="spellEnd"/>
      <w:r>
        <w:t xml:space="preserve"> A. Homeostasis model assessment: Insulin resistance and beta-cell function from fasting plasma glucose and insulin concentrations in man. </w:t>
      </w:r>
      <w:proofErr w:type="spellStart"/>
      <w:proofErr w:type="gramStart"/>
      <w:r>
        <w:t>Diabetologia</w:t>
      </w:r>
      <w:proofErr w:type="spellEnd"/>
      <w:r>
        <w:t>.</w:t>
      </w:r>
      <w:proofErr w:type="gramEnd"/>
      <w:r>
        <w:t xml:space="preserve"> 1985</w:t>
      </w:r>
      <w:proofErr w:type="gramStart"/>
      <w:r>
        <w:t>;28</w:t>
      </w:r>
      <w:proofErr w:type="gramEnd"/>
      <w:r>
        <w:t xml:space="preserve">(7):412–9. </w:t>
      </w:r>
    </w:p>
    <w:p w:rsidR="002C4EE4" w:rsidRDefault="00BA6DB5">
      <w:pPr>
        <w:pStyle w:val="Bibliography"/>
      </w:pPr>
      <w:r>
        <w:t xml:space="preserve">19. Retnakaran R, Qi Y, Goran M, Hamilton J. Evaluation of proposed oral disposition index measures in relation to the actual disposition index. </w:t>
      </w:r>
      <w:proofErr w:type="spellStart"/>
      <w:r>
        <w:t>Diabet</w:t>
      </w:r>
      <w:proofErr w:type="spellEnd"/>
      <w:r>
        <w:t xml:space="preserve"> Med. 2009</w:t>
      </w:r>
      <w:proofErr w:type="gramStart"/>
      <w:r>
        <w:t>;26</w:t>
      </w:r>
      <w:proofErr w:type="gramEnd"/>
      <w:r>
        <w:t xml:space="preserve">(12):1198–203. </w:t>
      </w:r>
    </w:p>
    <w:p w:rsidR="002C4EE4" w:rsidRDefault="00BA6DB5">
      <w:pPr>
        <w:pStyle w:val="Bibliography"/>
      </w:pPr>
      <w:r>
        <w:t xml:space="preserve">20. </w:t>
      </w:r>
      <w:proofErr w:type="spellStart"/>
      <w:r>
        <w:t>Hermans</w:t>
      </w:r>
      <w:proofErr w:type="spellEnd"/>
      <w:r>
        <w:t xml:space="preserve"> MP, Levy JC, Morris RJ, Turner RC. Comparison of insulin sensitivity tests across a range of glucose tolerance from normal to diabetes. </w:t>
      </w:r>
      <w:proofErr w:type="spellStart"/>
      <w:proofErr w:type="gramStart"/>
      <w:r>
        <w:t>Diabetologia</w:t>
      </w:r>
      <w:proofErr w:type="spellEnd"/>
      <w:r>
        <w:t>.</w:t>
      </w:r>
      <w:proofErr w:type="gramEnd"/>
      <w:r>
        <w:t xml:space="preserve"> 1999 May</w:t>
      </w:r>
      <w:proofErr w:type="gramStart"/>
      <w:r>
        <w:t>;42</w:t>
      </w:r>
      <w:proofErr w:type="gramEnd"/>
      <w:r>
        <w:t xml:space="preserve">(6):678–87. </w:t>
      </w:r>
    </w:p>
    <w:p w:rsidR="002C4EE4" w:rsidRDefault="00BA6DB5">
      <w:pPr>
        <w:pStyle w:val="Bibliography"/>
      </w:pPr>
      <w:r>
        <w:t xml:space="preserve">21. </w:t>
      </w:r>
      <w:proofErr w:type="spellStart"/>
      <w:r>
        <w:t>Zeger</w:t>
      </w:r>
      <w:proofErr w:type="spellEnd"/>
      <w:r>
        <w:t xml:space="preserve"> SL, Liang KY. </w:t>
      </w:r>
      <w:proofErr w:type="gramStart"/>
      <w:r>
        <w:t>Longitudinal data analysis for discrete and continuous outcomes.</w:t>
      </w:r>
      <w:proofErr w:type="gramEnd"/>
      <w:r>
        <w:t xml:space="preserve"> </w:t>
      </w:r>
      <w:proofErr w:type="gramStart"/>
      <w:r>
        <w:t>Biometrics.</w:t>
      </w:r>
      <w:proofErr w:type="gramEnd"/>
      <w:r>
        <w:t xml:space="preserve"> 1986 Mar</w:t>
      </w:r>
      <w:proofErr w:type="gramStart"/>
      <w:r>
        <w:t>;42</w:t>
      </w:r>
      <w:proofErr w:type="gramEnd"/>
      <w:r>
        <w:t xml:space="preserve">(1):121–30. </w:t>
      </w:r>
    </w:p>
    <w:p w:rsidR="002C4EE4" w:rsidRDefault="00BA6DB5">
      <w:pPr>
        <w:pStyle w:val="Bibliography"/>
      </w:pPr>
      <w:r>
        <w:t xml:space="preserve">22. Greenland S, Pearl J, Robins JM. Causal diagrams for epidemiologic research. </w:t>
      </w:r>
      <w:proofErr w:type="gramStart"/>
      <w:r>
        <w:t>Epidemiology.</w:t>
      </w:r>
      <w:proofErr w:type="gramEnd"/>
      <w:r>
        <w:t xml:space="preserve"> 1999</w:t>
      </w:r>
      <w:proofErr w:type="gramStart"/>
      <w:r>
        <w:t>;10</w:t>
      </w:r>
      <w:proofErr w:type="gramEnd"/>
      <w:r>
        <w:t xml:space="preserve">(1):37–48. </w:t>
      </w:r>
    </w:p>
    <w:p w:rsidR="002C4EE4" w:rsidRDefault="00BA6DB5">
      <w:pPr>
        <w:pStyle w:val="Bibliography"/>
      </w:pPr>
      <w:r>
        <w:t xml:space="preserve">23. </w:t>
      </w:r>
      <w:proofErr w:type="spellStart"/>
      <w:r>
        <w:t>Textor</w:t>
      </w:r>
      <w:proofErr w:type="spellEnd"/>
      <w:r>
        <w:t xml:space="preserve"> J, </w:t>
      </w:r>
      <w:proofErr w:type="spellStart"/>
      <w:r>
        <w:t>Hardt</w:t>
      </w:r>
      <w:proofErr w:type="spellEnd"/>
      <w:r>
        <w:t xml:space="preserve"> J, </w:t>
      </w:r>
      <w:proofErr w:type="spellStart"/>
      <w:r>
        <w:t>Knüppel</w:t>
      </w:r>
      <w:proofErr w:type="spellEnd"/>
      <w:r>
        <w:t xml:space="preserve"> S. </w:t>
      </w:r>
      <w:proofErr w:type="spellStart"/>
      <w:r>
        <w:t>DAGitty</w:t>
      </w:r>
      <w:proofErr w:type="spellEnd"/>
      <w:r>
        <w:t xml:space="preserve">: A graphical tool for analyzing causal diagrams. </w:t>
      </w:r>
      <w:proofErr w:type="gramStart"/>
      <w:r>
        <w:t>Epidemiology.</w:t>
      </w:r>
      <w:proofErr w:type="gramEnd"/>
      <w:r>
        <w:t xml:space="preserve"> 2011 Sep</w:t>
      </w:r>
      <w:proofErr w:type="gramStart"/>
      <w:r>
        <w:t>;22</w:t>
      </w:r>
      <w:proofErr w:type="gramEnd"/>
      <w:r>
        <w:t xml:space="preserve">(5):745. </w:t>
      </w:r>
    </w:p>
    <w:p w:rsidR="002C4EE4" w:rsidRDefault="00BA6DB5">
      <w:pPr>
        <w:pStyle w:val="Bibliography"/>
      </w:pPr>
      <w:r>
        <w:t xml:space="preserve">24. R Core Team. R: A Language and Environment for Statistical Computing [Internet]. Vienna, Austria: R Foundation for Statistical Computing; 2015. Available from: </w:t>
      </w:r>
      <w:hyperlink r:id="rId18">
        <w:r>
          <w:rPr>
            <w:rStyle w:val="InternetLink"/>
          </w:rPr>
          <w:t>http://www.R-project.org/</w:t>
        </w:r>
      </w:hyperlink>
    </w:p>
    <w:p w:rsidR="002C4EE4" w:rsidRDefault="00BA6DB5">
      <w:pPr>
        <w:pStyle w:val="Bibliography"/>
      </w:pPr>
      <w:r>
        <w:t xml:space="preserve">25. </w:t>
      </w:r>
      <w:proofErr w:type="spellStart"/>
      <w:r>
        <w:t>Højsgaard</w:t>
      </w:r>
      <w:proofErr w:type="spellEnd"/>
      <w:r>
        <w:t xml:space="preserve"> S, </w:t>
      </w:r>
      <w:proofErr w:type="spellStart"/>
      <w:r>
        <w:t>Halekoh</w:t>
      </w:r>
      <w:proofErr w:type="spellEnd"/>
      <w:r>
        <w:t xml:space="preserve"> U, Yan J. </w:t>
      </w:r>
      <w:proofErr w:type="gramStart"/>
      <w:r>
        <w:t xml:space="preserve">The R Package </w:t>
      </w:r>
      <w:proofErr w:type="spellStart"/>
      <w:r>
        <w:t>geepack</w:t>
      </w:r>
      <w:proofErr w:type="spellEnd"/>
      <w:r>
        <w:t xml:space="preserve"> for Generalized Estimating Equations.</w:t>
      </w:r>
      <w:proofErr w:type="gramEnd"/>
      <w:r>
        <w:t xml:space="preserve"> </w:t>
      </w:r>
      <w:proofErr w:type="gramStart"/>
      <w:r>
        <w:t>Journal of Statistical Software.</w:t>
      </w:r>
      <w:proofErr w:type="gramEnd"/>
      <w:r>
        <w:t xml:space="preserve"> 2006</w:t>
      </w:r>
      <w:proofErr w:type="gramStart"/>
      <w:r>
        <w:t>;15</w:t>
      </w:r>
      <w:proofErr w:type="gramEnd"/>
      <w:r>
        <w:t xml:space="preserve">/2:1–11. </w:t>
      </w:r>
    </w:p>
    <w:p w:rsidR="002C4EE4" w:rsidRDefault="00BA6DB5">
      <w:pPr>
        <w:pStyle w:val="Bibliography"/>
      </w:pPr>
      <w:r>
        <w:t xml:space="preserve">26. </w:t>
      </w:r>
      <w:proofErr w:type="spellStart"/>
      <w:r>
        <w:t>Benjamini</w:t>
      </w:r>
      <w:proofErr w:type="spellEnd"/>
      <w:r>
        <w:t xml:space="preserve"> Y, Hochberg Y. Controlling the False Discovery Rate: A Practical and Powerful Approach to Multiple Testing. </w:t>
      </w:r>
      <w:proofErr w:type="gramStart"/>
      <w:r>
        <w:t xml:space="preserve">J R Stat </w:t>
      </w:r>
      <w:proofErr w:type="spellStart"/>
      <w:r>
        <w:t>Soc</w:t>
      </w:r>
      <w:proofErr w:type="spellEnd"/>
      <w:r>
        <w:t xml:space="preserve"> Series B Stat </w:t>
      </w:r>
      <w:proofErr w:type="spellStart"/>
      <w:r>
        <w:t>Methodol</w:t>
      </w:r>
      <w:proofErr w:type="spellEnd"/>
      <w:r>
        <w:t xml:space="preserve"> </w:t>
      </w:r>
      <w:r>
        <w:lastRenderedPageBreak/>
        <w:t>[Internet].</w:t>
      </w:r>
      <w:proofErr w:type="gramEnd"/>
      <w:r>
        <w:t xml:space="preserve"> 1995</w:t>
      </w:r>
      <w:proofErr w:type="gramStart"/>
      <w:r>
        <w:t>;57</w:t>
      </w:r>
      <w:proofErr w:type="gramEnd"/>
      <w:r>
        <w:t xml:space="preserve">(1):289–300. Available from: </w:t>
      </w:r>
      <w:hyperlink r:id="rId19">
        <w:r>
          <w:rPr>
            <w:rStyle w:val="InternetLink"/>
          </w:rPr>
          <w:t>http://www.jstor.org/stable/2346101</w:t>
        </w:r>
      </w:hyperlink>
    </w:p>
    <w:p w:rsidR="002C4EE4" w:rsidRDefault="00BA6DB5">
      <w:pPr>
        <w:pStyle w:val="Bibliography"/>
      </w:pPr>
      <w:r>
        <w:t xml:space="preserve">27. </w:t>
      </w:r>
      <w:proofErr w:type="spellStart"/>
      <w:r>
        <w:t>Vandenbroucke</w:t>
      </w:r>
      <w:proofErr w:type="spellEnd"/>
      <w:r>
        <w:t xml:space="preserve"> JP, von Elm E, Altman DG, </w:t>
      </w:r>
      <w:proofErr w:type="spellStart"/>
      <w:r>
        <w:t>Gøtzsche</w:t>
      </w:r>
      <w:proofErr w:type="spellEnd"/>
      <w:r>
        <w:t xml:space="preserve"> PC, Mulrow CD, </w:t>
      </w:r>
      <w:proofErr w:type="spellStart"/>
      <w:r>
        <w:t>Pocock</w:t>
      </w:r>
      <w:proofErr w:type="spellEnd"/>
      <w:r>
        <w:t xml:space="preserve"> SJ, et al. Strengthening the Reporting of Observational Studies in Epidemiology (STROBE): Explanation and elaboration. </w:t>
      </w:r>
      <w:proofErr w:type="spellStart"/>
      <w:r>
        <w:t>PLoS</w:t>
      </w:r>
      <w:proofErr w:type="spellEnd"/>
      <w:r>
        <w:t xml:space="preserve"> Med. 2007 Oct</w:t>
      </w:r>
      <w:proofErr w:type="gramStart"/>
      <w:r>
        <w:t>;4</w:t>
      </w:r>
      <w:proofErr w:type="gramEnd"/>
      <w:r>
        <w:t xml:space="preserve">(10):e297. </w:t>
      </w:r>
    </w:p>
    <w:p w:rsidR="002C4EE4" w:rsidRDefault="00BA6DB5">
      <w:pPr>
        <w:pStyle w:val="Bibliography"/>
      </w:pPr>
      <w:r>
        <w:t xml:space="preserve">28. Rhee EP, Cheng S, Larson MG, </w:t>
      </w:r>
      <w:proofErr w:type="spellStart"/>
      <w:r>
        <w:t>Walford</w:t>
      </w:r>
      <w:proofErr w:type="spellEnd"/>
      <w:r>
        <w:t xml:space="preserve"> GA, Lewis GD, McCabe E, et al. Lipid profiling identifies a triacylglycerol signature of insulin resistance and improves diabetes prediction in humans. J </w:t>
      </w:r>
      <w:proofErr w:type="spellStart"/>
      <w:r>
        <w:t>Clin</w:t>
      </w:r>
      <w:proofErr w:type="spellEnd"/>
      <w:r>
        <w:t xml:space="preserve"> Invest. 2011</w:t>
      </w:r>
      <w:proofErr w:type="gramStart"/>
      <w:r>
        <w:t>;121</w:t>
      </w:r>
      <w:proofErr w:type="gramEnd"/>
      <w:r>
        <w:t xml:space="preserve">(4):1402–11. </w:t>
      </w:r>
    </w:p>
    <w:p w:rsidR="002C4EE4" w:rsidRDefault="00BA6DB5">
      <w:pPr>
        <w:pStyle w:val="Bibliography"/>
      </w:pPr>
      <w:r>
        <w:t xml:space="preserve">29. </w:t>
      </w:r>
      <w:proofErr w:type="spellStart"/>
      <w:r>
        <w:t>Lankinen</w:t>
      </w:r>
      <w:proofErr w:type="spellEnd"/>
      <w:r>
        <w:t xml:space="preserve"> MA, </w:t>
      </w:r>
      <w:proofErr w:type="spellStart"/>
      <w:r>
        <w:t>Stančáková</w:t>
      </w:r>
      <w:proofErr w:type="spellEnd"/>
      <w:r>
        <w:t xml:space="preserve"> A, </w:t>
      </w:r>
      <w:proofErr w:type="spellStart"/>
      <w:r>
        <w:t>Uusitupa</w:t>
      </w:r>
      <w:proofErr w:type="spellEnd"/>
      <w:r>
        <w:t xml:space="preserve"> M, </w:t>
      </w:r>
      <w:proofErr w:type="spellStart"/>
      <w:r>
        <w:t>Ågren</w:t>
      </w:r>
      <w:proofErr w:type="spellEnd"/>
      <w:r>
        <w:t xml:space="preserve"> J, </w:t>
      </w:r>
      <w:proofErr w:type="spellStart"/>
      <w:r>
        <w:t>Pihlajamäki</w:t>
      </w:r>
      <w:proofErr w:type="spellEnd"/>
      <w:r>
        <w:t xml:space="preserve"> J, </w:t>
      </w:r>
      <w:proofErr w:type="spellStart"/>
      <w:r>
        <w:t>Kuusisto</w:t>
      </w:r>
      <w:proofErr w:type="spellEnd"/>
      <w:r>
        <w:t xml:space="preserve"> J, et al. Plasma fatty acids as predictors of glycaemia and type 2 diabetes. </w:t>
      </w:r>
      <w:proofErr w:type="spellStart"/>
      <w:proofErr w:type="gramStart"/>
      <w:r>
        <w:t>Diabetologia</w:t>
      </w:r>
      <w:proofErr w:type="spellEnd"/>
      <w:r>
        <w:t>.</w:t>
      </w:r>
      <w:proofErr w:type="gramEnd"/>
      <w:r>
        <w:t xml:space="preserve"> 2015</w:t>
      </w:r>
      <w:proofErr w:type="gramStart"/>
      <w:r>
        <w:t>;[</w:t>
      </w:r>
      <w:proofErr w:type="spellStart"/>
      <w:proofErr w:type="gramEnd"/>
      <w:r>
        <w:t>Epub</w:t>
      </w:r>
      <w:proofErr w:type="spellEnd"/>
      <w:r>
        <w:t xml:space="preserve"> ahead of print]. </w:t>
      </w:r>
    </w:p>
    <w:p w:rsidR="002C4EE4" w:rsidRDefault="00BA6DB5">
      <w:pPr>
        <w:pStyle w:val="Bibliography"/>
      </w:pPr>
      <w:r>
        <w:t xml:space="preserve">30. </w:t>
      </w:r>
      <w:proofErr w:type="spellStart"/>
      <w:r>
        <w:t>Kotronen</w:t>
      </w:r>
      <w:proofErr w:type="spellEnd"/>
      <w:r>
        <w:t xml:space="preserve"> A, </w:t>
      </w:r>
      <w:proofErr w:type="spellStart"/>
      <w:r>
        <w:t>Velagapudi</w:t>
      </w:r>
      <w:proofErr w:type="spellEnd"/>
      <w:r>
        <w:t xml:space="preserve"> VR, </w:t>
      </w:r>
      <w:proofErr w:type="spellStart"/>
      <w:r>
        <w:t>Yetukuri</w:t>
      </w:r>
      <w:proofErr w:type="spellEnd"/>
      <w:r>
        <w:t xml:space="preserve"> L, </w:t>
      </w:r>
      <w:proofErr w:type="spellStart"/>
      <w:r>
        <w:t>Westerbacka</w:t>
      </w:r>
      <w:proofErr w:type="spellEnd"/>
      <w:r>
        <w:t xml:space="preserve"> J, </w:t>
      </w:r>
      <w:proofErr w:type="spellStart"/>
      <w:r>
        <w:t>Bergholm</w:t>
      </w:r>
      <w:proofErr w:type="spellEnd"/>
      <w:r>
        <w:t xml:space="preserve"> R, </w:t>
      </w:r>
      <w:proofErr w:type="spellStart"/>
      <w:r>
        <w:t>Ekroos</w:t>
      </w:r>
      <w:proofErr w:type="spellEnd"/>
      <w:r>
        <w:t xml:space="preserve"> K, et al. Serum saturated fatty acids containing </w:t>
      </w:r>
      <w:proofErr w:type="spellStart"/>
      <w:r>
        <w:t>triacylglycerols</w:t>
      </w:r>
      <w:proofErr w:type="spellEnd"/>
      <w:r>
        <w:t xml:space="preserve"> are better markers of insulin resistance than total serum triacylglycerol concentrations. </w:t>
      </w:r>
      <w:proofErr w:type="spellStart"/>
      <w:proofErr w:type="gramStart"/>
      <w:r>
        <w:t>Diabetologia</w:t>
      </w:r>
      <w:proofErr w:type="spellEnd"/>
      <w:r>
        <w:t>.</w:t>
      </w:r>
      <w:proofErr w:type="gramEnd"/>
      <w:r>
        <w:t xml:space="preserve"> 2009</w:t>
      </w:r>
      <w:proofErr w:type="gramStart"/>
      <w:r>
        <w:t>;52</w:t>
      </w:r>
      <w:proofErr w:type="gramEnd"/>
      <w:r>
        <w:t xml:space="preserve">(4):684–90. </w:t>
      </w:r>
    </w:p>
    <w:p w:rsidR="002C4EE4" w:rsidRDefault="00BA6DB5">
      <w:pPr>
        <w:pStyle w:val="Bibliography"/>
      </w:pPr>
      <w:r>
        <w:t xml:space="preserve">31. </w:t>
      </w:r>
      <w:proofErr w:type="spellStart"/>
      <w:r>
        <w:t>Hodson</w:t>
      </w:r>
      <w:proofErr w:type="spellEnd"/>
      <w:r>
        <w:t xml:space="preserve"> L, </w:t>
      </w:r>
      <w:proofErr w:type="spellStart"/>
      <w:r>
        <w:t>Skeaff</w:t>
      </w:r>
      <w:proofErr w:type="spellEnd"/>
      <w:r>
        <w:t xml:space="preserve"> CM, Fielding BA. </w:t>
      </w:r>
      <w:proofErr w:type="gramStart"/>
      <w:r>
        <w:t>Fatty acid composition of adipose tissue and blood in humans and its use as a biomarker of dietary intake.</w:t>
      </w:r>
      <w:proofErr w:type="gramEnd"/>
      <w:r>
        <w:t xml:space="preserve"> </w:t>
      </w:r>
      <w:proofErr w:type="spellStart"/>
      <w:r>
        <w:t>Prog</w:t>
      </w:r>
      <w:proofErr w:type="spellEnd"/>
      <w:r>
        <w:t xml:space="preserve"> Lipid Res. 2008</w:t>
      </w:r>
      <w:proofErr w:type="gramStart"/>
      <w:r>
        <w:t>;47</w:t>
      </w:r>
      <w:proofErr w:type="gramEnd"/>
      <w:r>
        <w:t xml:space="preserve">(5):348–80. </w:t>
      </w:r>
    </w:p>
    <w:p w:rsidR="002C4EE4" w:rsidRDefault="00BA6DB5">
      <w:pPr>
        <w:pStyle w:val="Bibliography"/>
      </w:pPr>
      <w:r>
        <w:t xml:space="preserve">32. Kawano Y, Cohen DE. </w:t>
      </w:r>
      <w:proofErr w:type="gramStart"/>
      <w:r>
        <w:t>Mechanisms of hepatic triglyceride accumulation in non-alcoholic fatty liver disease.</w:t>
      </w:r>
      <w:proofErr w:type="gramEnd"/>
      <w:r>
        <w:t xml:space="preserve"> </w:t>
      </w:r>
      <w:proofErr w:type="gramStart"/>
      <w:r>
        <w:t xml:space="preserve">J </w:t>
      </w:r>
      <w:proofErr w:type="spellStart"/>
      <w:r>
        <w:t>Gastroenterol</w:t>
      </w:r>
      <w:proofErr w:type="spellEnd"/>
      <w:r>
        <w:t>.</w:t>
      </w:r>
      <w:proofErr w:type="gramEnd"/>
      <w:r>
        <w:t xml:space="preserve"> 2013</w:t>
      </w:r>
      <w:proofErr w:type="gramStart"/>
      <w:r>
        <w:t>;48</w:t>
      </w:r>
      <w:proofErr w:type="gramEnd"/>
      <w:r>
        <w:t xml:space="preserve">(4):434–41. </w:t>
      </w:r>
    </w:p>
    <w:p w:rsidR="002C4EE4" w:rsidRDefault="00BA6DB5">
      <w:pPr>
        <w:pStyle w:val="Bibliography"/>
      </w:pPr>
      <w:proofErr w:type="gramStart"/>
      <w:r>
        <w:t xml:space="preserve">33. Harding SV, Bateman KP, Kennedy BP, </w:t>
      </w:r>
      <w:proofErr w:type="spellStart"/>
      <w:r>
        <w:t>Rideout</w:t>
      </w:r>
      <w:proofErr w:type="spellEnd"/>
      <w:r>
        <w:t xml:space="preserve"> TC, Jones PJH.</w:t>
      </w:r>
      <w:proofErr w:type="gramEnd"/>
      <w:r>
        <w:t xml:space="preserve"> Desaturation index versus isotopically measured de novo lipogenesis as an indicator of acute systemic lipogenesis. 2015</w:t>
      </w:r>
      <w:proofErr w:type="gramStart"/>
      <w:r>
        <w:t>;8:49</w:t>
      </w:r>
      <w:proofErr w:type="gramEnd"/>
      <w:r>
        <w:t xml:space="preserve">. </w:t>
      </w:r>
    </w:p>
    <w:p w:rsidR="002C4EE4" w:rsidRDefault="00BA6DB5">
      <w:pPr>
        <w:pStyle w:val="Bibliography"/>
      </w:pPr>
      <w:r>
        <w:t xml:space="preserve">34. Hudgins LC. </w:t>
      </w:r>
      <w:proofErr w:type="gramStart"/>
      <w:r>
        <w:t>Effect of high-carbohydrate feeding on triglyceride and saturated fatty acid synthesis.</w:t>
      </w:r>
      <w:proofErr w:type="gramEnd"/>
      <w:r>
        <w:t xml:space="preserve"> Proc </w:t>
      </w:r>
      <w:proofErr w:type="spellStart"/>
      <w:r>
        <w:t>Soc</w:t>
      </w:r>
      <w:proofErr w:type="spellEnd"/>
      <w:r>
        <w:t xml:space="preserve"> </w:t>
      </w:r>
      <w:proofErr w:type="spellStart"/>
      <w:r>
        <w:t>Exp</w:t>
      </w:r>
      <w:proofErr w:type="spellEnd"/>
      <w:r>
        <w:t xml:space="preserve"> </w:t>
      </w:r>
      <w:proofErr w:type="spellStart"/>
      <w:r>
        <w:t>Biol</w:t>
      </w:r>
      <w:proofErr w:type="spellEnd"/>
      <w:r>
        <w:t xml:space="preserve"> Med. 2000</w:t>
      </w:r>
      <w:proofErr w:type="gramStart"/>
      <w:r>
        <w:t>;225</w:t>
      </w:r>
      <w:proofErr w:type="gramEnd"/>
      <w:r>
        <w:t xml:space="preserve">(3):178–83. </w:t>
      </w:r>
    </w:p>
    <w:p w:rsidR="002C4EE4" w:rsidRDefault="00BA6DB5">
      <w:pPr>
        <w:pStyle w:val="Bibliography"/>
      </w:pPr>
      <w:r>
        <w:lastRenderedPageBreak/>
        <w:t xml:space="preserve">35. Parks EJ, Krauss RM, Christiansen MP, Neese RA, </w:t>
      </w:r>
      <w:proofErr w:type="spellStart"/>
      <w:proofErr w:type="gramStart"/>
      <w:r>
        <w:t>Hellerstein</w:t>
      </w:r>
      <w:proofErr w:type="spellEnd"/>
      <w:proofErr w:type="gramEnd"/>
      <w:r>
        <w:t xml:space="preserve"> MK. Effects of a low-fat, high-carbohydrate diet on VLDL-triglyceride assembly, production, and clearance. J </w:t>
      </w:r>
      <w:proofErr w:type="spellStart"/>
      <w:r>
        <w:t>Clin</w:t>
      </w:r>
      <w:proofErr w:type="spellEnd"/>
      <w:r>
        <w:t xml:space="preserve"> Invest. 1999</w:t>
      </w:r>
      <w:proofErr w:type="gramStart"/>
      <w:r>
        <w:t>;104</w:t>
      </w:r>
      <w:proofErr w:type="gramEnd"/>
      <w:r>
        <w:t xml:space="preserve">(8):1087–96. </w:t>
      </w:r>
    </w:p>
    <w:p w:rsidR="002C4EE4" w:rsidRDefault="00BA6DB5">
      <w:pPr>
        <w:pStyle w:val="Bibliography"/>
      </w:pPr>
      <w:r>
        <w:t xml:space="preserve">36. </w:t>
      </w:r>
      <w:proofErr w:type="spellStart"/>
      <w:r>
        <w:t>Zong</w:t>
      </w:r>
      <w:proofErr w:type="spellEnd"/>
      <w:r>
        <w:t xml:space="preserve"> G, Zhu J, Sun L, Ye X, Lu L, Jin Q, et al. Associations of erythrocyte fatty acids in the de novo lipogenesis pathway with risk of metabolic syndrome in a cohort study of middle-aged and older Chinese. </w:t>
      </w:r>
      <w:proofErr w:type="gramStart"/>
      <w:r>
        <w:t xml:space="preserve">Am J </w:t>
      </w:r>
      <w:proofErr w:type="spellStart"/>
      <w:r>
        <w:t>Clin</w:t>
      </w:r>
      <w:proofErr w:type="spellEnd"/>
      <w:r>
        <w:t xml:space="preserve"> </w:t>
      </w:r>
      <w:proofErr w:type="spellStart"/>
      <w:r>
        <w:t>Nutr</w:t>
      </w:r>
      <w:proofErr w:type="spellEnd"/>
      <w:r>
        <w:t>.</w:t>
      </w:r>
      <w:proofErr w:type="gramEnd"/>
      <w:r>
        <w:t xml:space="preserve"> 2013</w:t>
      </w:r>
      <w:proofErr w:type="gramStart"/>
      <w:r>
        <w:t>;98</w:t>
      </w:r>
      <w:proofErr w:type="gramEnd"/>
      <w:r>
        <w:t xml:space="preserve">(2):319–26. </w:t>
      </w:r>
    </w:p>
    <w:p w:rsidR="002C4EE4" w:rsidRDefault="00BA6DB5">
      <w:pPr>
        <w:pStyle w:val="Bibliography"/>
      </w:pPr>
      <w:r>
        <w:t xml:space="preserve">37. </w:t>
      </w:r>
      <w:proofErr w:type="spellStart"/>
      <w:r>
        <w:t>Kröger</w:t>
      </w:r>
      <w:proofErr w:type="spellEnd"/>
      <w:r>
        <w:t xml:space="preserve"> J, </w:t>
      </w:r>
      <w:proofErr w:type="spellStart"/>
      <w:r>
        <w:t>Zietemann</w:t>
      </w:r>
      <w:proofErr w:type="spellEnd"/>
      <w:r>
        <w:t xml:space="preserve"> V, </w:t>
      </w:r>
      <w:proofErr w:type="spellStart"/>
      <w:r>
        <w:t>Enzenbach</w:t>
      </w:r>
      <w:proofErr w:type="spellEnd"/>
      <w:r>
        <w:t xml:space="preserve"> C, </w:t>
      </w:r>
      <w:proofErr w:type="spellStart"/>
      <w:r>
        <w:t>Weikert</w:t>
      </w:r>
      <w:proofErr w:type="spellEnd"/>
      <w:r>
        <w:t xml:space="preserve"> C, Jansen EH, </w:t>
      </w:r>
      <w:proofErr w:type="spellStart"/>
      <w:r>
        <w:t>Döring</w:t>
      </w:r>
      <w:proofErr w:type="spellEnd"/>
      <w:r>
        <w:t xml:space="preserve"> F, et al. Erythrocyte membrane phospholipid fatty acids, desaturase activity, and dietary fatty acids in relation to risk of type 2 diabetes in the European Prospective Investigation into Cancer and Nutrition (EPIC)-Potsdam Study. </w:t>
      </w:r>
      <w:proofErr w:type="gramStart"/>
      <w:r>
        <w:t xml:space="preserve">Am J </w:t>
      </w:r>
      <w:proofErr w:type="spellStart"/>
      <w:r>
        <w:t>Clin</w:t>
      </w:r>
      <w:proofErr w:type="spellEnd"/>
      <w:r>
        <w:t xml:space="preserve"> </w:t>
      </w:r>
      <w:proofErr w:type="spellStart"/>
      <w:r>
        <w:t>Nutr</w:t>
      </w:r>
      <w:proofErr w:type="spellEnd"/>
      <w:r>
        <w:t>.</w:t>
      </w:r>
      <w:proofErr w:type="gramEnd"/>
      <w:r>
        <w:t xml:space="preserve"> 2011</w:t>
      </w:r>
      <w:proofErr w:type="gramStart"/>
      <w:r>
        <w:t>;93</w:t>
      </w:r>
      <w:proofErr w:type="gramEnd"/>
      <w:r>
        <w:t xml:space="preserve">(1):127–42. </w:t>
      </w:r>
    </w:p>
    <w:p w:rsidR="002C4EE4" w:rsidRDefault="00BA6DB5">
      <w:pPr>
        <w:pStyle w:val="Bibliography"/>
      </w:pPr>
      <w:r>
        <w:t xml:space="preserve">38. Lee JJ, Lambert JE, </w:t>
      </w:r>
      <w:proofErr w:type="spellStart"/>
      <w:r>
        <w:t>Hovhannisyan</w:t>
      </w:r>
      <w:proofErr w:type="spellEnd"/>
      <w:r>
        <w:t xml:space="preserve"> Y, Ramos-Roman MA, </w:t>
      </w:r>
      <w:proofErr w:type="spellStart"/>
      <w:r>
        <w:t>Trombold</w:t>
      </w:r>
      <w:proofErr w:type="spellEnd"/>
      <w:r>
        <w:t xml:space="preserve"> JR, Wagner DA, et al. </w:t>
      </w:r>
      <w:proofErr w:type="spellStart"/>
      <w:r>
        <w:t>Palmitoleic</w:t>
      </w:r>
      <w:proofErr w:type="spellEnd"/>
      <w:r>
        <w:t xml:space="preserve"> acid is elevated in fatty liver disease and reflects hepatic lipogenesis. </w:t>
      </w:r>
      <w:proofErr w:type="gramStart"/>
      <w:r>
        <w:t xml:space="preserve">Am J </w:t>
      </w:r>
      <w:proofErr w:type="spellStart"/>
      <w:r>
        <w:t>Clin</w:t>
      </w:r>
      <w:proofErr w:type="spellEnd"/>
      <w:r>
        <w:t xml:space="preserve"> </w:t>
      </w:r>
      <w:proofErr w:type="spellStart"/>
      <w:r>
        <w:t>Nutr</w:t>
      </w:r>
      <w:proofErr w:type="spellEnd"/>
      <w:r>
        <w:t>.</w:t>
      </w:r>
      <w:proofErr w:type="gramEnd"/>
      <w:r>
        <w:t xml:space="preserve"> 2015 Jan</w:t>
      </w:r>
      <w:proofErr w:type="gramStart"/>
      <w:r>
        <w:t>;101</w:t>
      </w:r>
      <w:proofErr w:type="gramEnd"/>
      <w:r>
        <w:t xml:space="preserve">(1):34–43. </w:t>
      </w:r>
    </w:p>
    <w:p w:rsidR="002C4EE4" w:rsidRDefault="00BA6DB5">
      <w:pPr>
        <w:pStyle w:val="Bibliography"/>
      </w:pPr>
      <w:r>
        <w:t xml:space="preserve">39. Wilke MS, French MA, Goh YK, Ryan EA, Jones PJ, </w:t>
      </w:r>
      <w:proofErr w:type="spellStart"/>
      <w:r>
        <w:t>Clandinin</w:t>
      </w:r>
      <w:proofErr w:type="spellEnd"/>
      <w:r>
        <w:t xml:space="preserve"> MT. Synthesis of specific fatty acids contributes to VLDL-triacylglycerol composition in humans with and without type 2 diabetes. </w:t>
      </w:r>
      <w:proofErr w:type="spellStart"/>
      <w:proofErr w:type="gramStart"/>
      <w:r>
        <w:t>Diabetologia</w:t>
      </w:r>
      <w:proofErr w:type="spellEnd"/>
      <w:r>
        <w:t>.</w:t>
      </w:r>
      <w:proofErr w:type="gramEnd"/>
      <w:r>
        <w:t xml:space="preserve"> 2009</w:t>
      </w:r>
      <w:proofErr w:type="gramStart"/>
      <w:r>
        <w:t>;52</w:t>
      </w:r>
      <w:proofErr w:type="gramEnd"/>
      <w:r>
        <w:t xml:space="preserve">(8):1628–37. </w:t>
      </w:r>
    </w:p>
    <w:p w:rsidR="002C4EE4" w:rsidRDefault="00BA6DB5">
      <w:pPr>
        <w:pStyle w:val="Bibliography"/>
      </w:pPr>
      <w:r>
        <w:t xml:space="preserve">40. </w:t>
      </w:r>
      <w:proofErr w:type="spellStart"/>
      <w:r>
        <w:t>Risérus</w:t>
      </w:r>
      <w:proofErr w:type="spellEnd"/>
      <w:r>
        <w:t xml:space="preserve"> U. Fatty acids and insulin sensitivity. </w:t>
      </w:r>
      <w:proofErr w:type="spellStart"/>
      <w:proofErr w:type="gramStart"/>
      <w:r>
        <w:t>Curr</w:t>
      </w:r>
      <w:proofErr w:type="spellEnd"/>
      <w:r>
        <w:t xml:space="preserve"> </w:t>
      </w:r>
      <w:proofErr w:type="spellStart"/>
      <w:r>
        <w:t>Opin</w:t>
      </w:r>
      <w:proofErr w:type="spellEnd"/>
      <w:r>
        <w:t xml:space="preserve"> </w:t>
      </w:r>
      <w:proofErr w:type="spellStart"/>
      <w:r>
        <w:t>Clin</w:t>
      </w:r>
      <w:proofErr w:type="spellEnd"/>
      <w:r>
        <w:t xml:space="preserve"> </w:t>
      </w:r>
      <w:proofErr w:type="spellStart"/>
      <w:r>
        <w:t>Nutr</w:t>
      </w:r>
      <w:proofErr w:type="spellEnd"/>
      <w:r>
        <w:t xml:space="preserve"> </w:t>
      </w:r>
      <w:proofErr w:type="spellStart"/>
      <w:r>
        <w:t>Metab</w:t>
      </w:r>
      <w:proofErr w:type="spellEnd"/>
      <w:r>
        <w:t xml:space="preserve"> Care.</w:t>
      </w:r>
      <w:proofErr w:type="gramEnd"/>
      <w:r>
        <w:t xml:space="preserve"> 2008</w:t>
      </w:r>
      <w:proofErr w:type="gramStart"/>
      <w:r>
        <w:t>;11</w:t>
      </w:r>
      <w:proofErr w:type="gramEnd"/>
      <w:r>
        <w:t xml:space="preserve">(2):100–5. </w:t>
      </w:r>
    </w:p>
    <w:p w:rsidR="002C4EE4" w:rsidRDefault="00BA6DB5">
      <w:pPr>
        <w:pStyle w:val="Bibliography"/>
      </w:pPr>
      <w:r>
        <w:t xml:space="preserve">41. </w:t>
      </w:r>
      <w:proofErr w:type="spellStart"/>
      <w:r>
        <w:t>Iggman</w:t>
      </w:r>
      <w:proofErr w:type="spellEnd"/>
      <w:r>
        <w:t xml:space="preserve"> D, </w:t>
      </w:r>
      <w:proofErr w:type="spellStart"/>
      <w:r>
        <w:t>Arnlöv</w:t>
      </w:r>
      <w:proofErr w:type="spellEnd"/>
      <w:r>
        <w:t xml:space="preserve"> J, </w:t>
      </w:r>
      <w:proofErr w:type="spellStart"/>
      <w:r>
        <w:t>Vessby</w:t>
      </w:r>
      <w:proofErr w:type="spellEnd"/>
      <w:r>
        <w:t xml:space="preserve"> B, </w:t>
      </w:r>
      <w:proofErr w:type="spellStart"/>
      <w:r>
        <w:t>Cederholm</w:t>
      </w:r>
      <w:proofErr w:type="spellEnd"/>
      <w:r>
        <w:t xml:space="preserve"> T, </w:t>
      </w:r>
      <w:proofErr w:type="spellStart"/>
      <w:r>
        <w:t>Sjögren</w:t>
      </w:r>
      <w:proofErr w:type="spellEnd"/>
      <w:r>
        <w:t xml:space="preserve"> P, </w:t>
      </w:r>
      <w:proofErr w:type="spellStart"/>
      <w:r>
        <w:t>Risérus</w:t>
      </w:r>
      <w:proofErr w:type="spellEnd"/>
      <w:r>
        <w:t xml:space="preserve"> U. Adipose tissue fatty acids and insulin sensitivity in elderly men. </w:t>
      </w:r>
      <w:proofErr w:type="spellStart"/>
      <w:proofErr w:type="gramStart"/>
      <w:r>
        <w:t>Diabetologia</w:t>
      </w:r>
      <w:proofErr w:type="spellEnd"/>
      <w:r>
        <w:t>.</w:t>
      </w:r>
      <w:proofErr w:type="gramEnd"/>
      <w:r>
        <w:t xml:space="preserve"> 2010</w:t>
      </w:r>
      <w:proofErr w:type="gramStart"/>
      <w:r>
        <w:t>;53</w:t>
      </w:r>
      <w:proofErr w:type="gramEnd"/>
      <w:r>
        <w:t xml:space="preserve">(5):850–7. </w:t>
      </w:r>
    </w:p>
    <w:p w:rsidR="002C4EE4" w:rsidRDefault="00BA6DB5">
      <w:pPr>
        <w:pStyle w:val="Bibliography"/>
      </w:pPr>
      <w:r>
        <w:t xml:space="preserve">42. Flannery C, </w:t>
      </w:r>
      <w:proofErr w:type="spellStart"/>
      <w:r>
        <w:t>Dufour</w:t>
      </w:r>
      <w:proofErr w:type="spellEnd"/>
      <w:r>
        <w:t xml:space="preserve"> S, </w:t>
      </w:r>
      <w:proofErr w:type="spellStart"/>
      <w:r>
        <w:t>Rabøl</w:t>
      </w:r>
      <w:proofErr w:type="spellEnd"/>
      <w:r>
        <w:t xml:space="preserve"> R, Shulman GI, Petersen KF. Skeletal muscle insulin resistance promotes increased hepatic de novo lipogenesis, hyperlipidemia, and hepatic steatosis in the elderly. </w:t>
      </w:r>
      <w:proofErr w:type="gramStart"/>
      <w:r>
        <w:t>Diabetes.</w:t>
      </w:r>
      <w:proofErr w:type="gramEnd"/>
      <w:r>
        <w:t xml:space="preserve"> 2012</w:t>
      </w:r>
      <w:proofErr w:type="gramStart"/>
      <w:r>
        <w:t>;61</w:t>
      </w:r>
      <w:proofErr w:type="gramEnd"/>
      <w:r>
        <w:t xml:space="preserve">(11):2711–7. </w:t>
      </w:r>
    </w:p>
    <w:p w:rsidR="002C4EE4" w:rsidRDefault="00BA6DB5">
      <w:pPr>
        <w:pStyle w:val="Bibliography"/>
      </w:pPr>
      <w:r>
        <w:t xml:space="preserve">43. Schwab U, </w:t>
      </w:r>
      <w:proofErr w:type="spellStart"/>
      <w:r>
        <w:t>Seppänen-Laakso</w:t>
      </w:r>
      <w:proofErr w:type="spellEnd"/>
      <w:r>
        <w:t xml:space="preserve"> T, </w:t>
      </w:r>
      <w:proofErr w:type="spellStart"/>
      <w:r>
        <w:t>Yetukuri</w:t>
      </w:r>
      <w:proofErr w:type="spellEnd"/>
      <w:r>
        <w:t xml:space="preserve"> L, </w:t>
      </w:r>
      <w:proofErr w:type="spellStart"/>
      <w:r>
        <w:t>Agren</w:t>
      </w:r>
      <w:proofErr w:type="spellEnd"/>
      <w:r>
        <w:t xml:space="preserve"> J, </w:t>
      </w:r>
      <w:proofErr w:type="spellStart"/>
      <w:r>
        <w:t>Kolehmainen</w:t>
      </w:r>
      <w:proofErr w:type="spellEnd"/>
      <w:r>
        <w:t xml:space="preserve"> M, </w:t>
      </w:r>
      <w:proofErr w:type="spellStart"/>
      <w:r>
        <w:t>Laaksonen</w:t>
      </w:r>
      <w:proofErr w:type="spellEnd"/>
      <w:r>
        <w:t xml:space="preserve"> DE, et al. Triacylglycerol fatty acid composition in diet-induced weight loss in </w:t>
      </w:r>
      <w:r>
        <w:lastRenderedPageBreak/>
        <w:t xml:space="preserve">subjects with abnormal glucose metabolism–the GENOBIN study. </w:t>
      </w:r>
      <w:proofErr w:type="spellStart"/>
      <w:proofErr w:type="gramStart"/>
      <w:r>
        <w:t>PLoS</w:t>
      </w:r>
      <w:proofErr w:type="spellEnd"/>
      <w:r>
        <w:t xml:space="preserve"> ONE.</w:t>
      </w:r>
      <w:proofErr w:type="gramEnd"/>
      <w:r>
        <w:t xml:space="preserve"> 2008</w:t>
      </w:r>
      <w:proofErr w:type="gramStart"/>
      <w:r>
        <w:t>;3</w:t>
      </w:r>
      <w:proofErr w:type="gramEnd"/>
      <w:r>
        <w:t xml:space="preserve">(7):e2630. </w:t>
      </w:r>
    </w:p>
    <w:p w:rsidR="002C4EE4" w:rsidRDefault="00BA6DB5">
      <w:pPr>
        <w:pStyle w:val="Bibliography"/>
      </w:pPr>
      <w:r>
        <w:t xml:space="preserve">44. Barrows BR, Parks EJ. </w:t>
      </w:r>
      <w:proofErr w:type="gramStart"/>
      <w:r>
        <w:t>Contributions of different fatty acid sources to very low-density lipoprotein-triacylglycerol in the fasted and fed states.</w:t>
      </w:r>
      <w:proofErr w:type="gramEnd"/>
      <w:r>
        <w:t xml:space="preserve"> </w:t>
      </w:r>
      <w:proofErr w:type="gramStart"/>
      <w:r>
        <w:t xml:space="preserve">J </w:t>
      </w:r>
      <w:proofErr w:type="spellStart"/>
      <w:r>
        <w:t>Clin</w:t>
      </w:r>
      <w:proofErr w:type="spellEnd"/>
      <w:r>
        <w:t xml:space="preserve"> </w:t>
      </w:r>
      <w:proofErr w:type="spellStart"/>
      <w:r>
        <w:t>Endocrinol</w:t>
      </w:r>
      <w:proofErr w:type="spellEnd"/>
      <w:r>
        <w:t xml:space="preserve"> </w:t>
      </w:r>
      <w:proofErr w:type="spellStart"/>
      <w:r>
        <w:t>Metab</w:t>
      </w:r>
      <w:proofErr w:type="spellEnd"/>
      <w:r>
        <w:t>.</w:t>
      </w:r>
      <w:proofErr w:type="gramEnd"/>
      <w:r>
        <w:t xml:space="preserve"> 2006</w:t>
      </w:r>
      <w:proofErr w:type="gramStart"/>
      <w:r>
        <w:t>;91</w:t>
      </w:r>
      <w:proofErr w:type="gramEnd"/>
      <w:r>
        <w:t xml:space="preserve">(4):1446–52. </w:t>
      </w:r>
    </w:p>
    <w:sectPr w:rsidR="002C4EE4">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ony" w:date="2017-01-24T11:14:00Z" w:initials="T">
    <w:p w:rsidR="00206BD4" w:rsidRDefault="00206BD4">
      <w:pPr>
        <w:pStyle w:val="CommentText"/>
      </w:pPr>
      <w:r>
        <w:rPr>
          <w:rStyle w:val="CommentReference"/>
        </w:rPr>
        <w:annotationRef/>
      </w:r>
      <w:r>
        <w:t xml:space="preserve">Let’s discuss author order – not sure Stewart is the right person for that spot … </w:t>
      </w:r>
    </w:p>
  </w:comment>
  <w:comment w:id="3" w:author="Tony" w:date="2017-01-24T11:14:00Z" w:initials="T">
    <w:p w:rsidR="00206BD4" w:rsidRDefault="00206BD4">
      <w:pPr>
        <w:pStyle w:val="CommentText"/>
      </w:pPr>
      <w:r>
        <w:rPr>
          <w:rStyle w:val="CommentReference"/>
        </w:rPr>
        <w:annotationRef/>
      </w:r>
      <w:proofErr w:type="gramStart"/>
      <w:r>
        <w:t>yes</w:t>
      </w:r>
      <w:proofErr w:type="gramEnd"/>
    </w:p>
  </w:comment>
  <w:comment w:id="7" w:author="Tony" w:date="2017-01-24T12:23:00Z" w:initials="T">
    <w:p w:rsidR="00206BD4" w:rsidRDefault="00206BD4">
      <w:pPr>
        <w:pStyle w:val="CommentText"/>
      </w:pPr>
      <w:r>
        <w:rPr>
          <w:rStyle w:val="CommentReference"/>
        </w:rPr>
        <w:annotationRef/>
      </w:r>
      <w:r>
        <w:t xml:space="preserve">DNL is part of the title but does not appear anywhere in the intro … this will be viewed as a major disconnect … </w:t>
      </w:r>
    </w:p>
  </w:comment>
  <w:comment w:id="12" w:author="Tony" w:date="2017-01-24T11:18:00Z" w:initials="T">
    <w:p w:rsidR="00206BD4" w:rsidRDefault="00206BD4">
      <w:pPr>
        <w:pStyle w:val="CommentText"/>
      </w:pPr>
      <w:r>
        <w:rPr>
          <w:rStyle w:val="CommentReference"/>
        </w:rPr>
        <w:annotationRef/>
      </w:r>
      <w:proofErr w:type="gramStart"/>
      <w:r>
        <w:t>probably</w:t>
      </w:r>
      <w:proofErr w:type="gramEnd"/>
      <w:r>
        <w:t xml:space="preserve"> worth having a reference here – maybe a recent review on hypertriglyceridemia</w:t>
      </w:r>
    </w:p>
  </w:comment>
  <w:comment w:id="15" w:author="Tony" w:date="2017-01-24T11:18:00Z" w:initials="T">
    <w:p w:rsidR="00206BD4" w:rsidRDefault="00206BD4">
      <w:pPr>
        <w:pStyle w:val="CommentText"/>
      </w:pPr>
      <w:r>
        <w:rPr>
          <w:rStyle w:val="CommentReference"/>
        </w:rPr>
        <w:annotationRef/>
      </w:r>
      <w:proofErr w:type="gramStart"/>
      <w:r>
        <w:t>reference</w:t>
      </w:r>
      <w:proofErr w:type="gramEnd"/>
    </w:p>
  </w:comment>
  <w:comment w:id="16" w:author="Tony" w:date="2017-01-24T11:20:00Z" w:initials="T">
    <w:p w:rsidR="00206BD4" w:rsidRDefault="00206BD4">
      <w:pPr>
        <w:pStyle w:val="CommentText"/>
      </w:pPr>
      <w:r>
        <w:rPr>
          <w:rStyle w:val="CommentReference"/>
        </w:rPr>
        <w:annotationRef/>
      </w:r>
      <w:proofErr w:type="gramStart"/>
      <w:r>
        <w:t>consider</w:t>
      </w:r>
      <w:proofErr w:type="gramEnd"/>
      <w:r>
        <w:t>:  “ … in circulation …”</w:t>
      </w:r>
    </w:p>
    <w:p w:rsidR="00206BD4" w:rsidRDefault="00206BD4">
      <w:pPr>
        <w:pStyle w:val="CommentText"/>
      </w:pPr>
      <w:r>
        <w:t xml:space="preserve">.. </w:t>
      </w:r>
      <w:proofErr w:type="gramStart"/>
      <w:r>
        <w:t>or</w:t>
      </w:r>
      <w:proofErr w:type="gramEnd"/>
      <w:r>
        <w:t xml:space="preserve"> begin the sentence as:</w:t>
      </w:r>
    </w:p>
    <w:p w:rsidR="00206BD4" w:rsidRDefault="00206BD4">
      <w:pPr>
        <w:pStyle w:val="CommentText"/>
      </w:pPr>
      <w:r>
        <w:t xml:space="preserve">“The measurement of circulating triglycerides </w:t>
      </w:r>
    </w:p>
  </w:comment>
  <w:comment w:id="17" w:author="Tony" w:date="2017-01-24T11:21:00Z" w:initials="T">
    <w:p w:rsidR="00206BD4" w:rsidRDefault="00206BD4">
      <w:pPr>
        <w:pStyle w:val="CommentText"/>
      </w:pPr>
      <w:r>
        <w:rPr>
          <w:rStyle w:val="CommentReference"/>
        </w:rPr>
        <w:annotationRef/>
      </w:r>
      <w:proofErr w:type="gramStart"/>
      <w:r>
        <w:t>ref</w:t>
      </w:r>
      <w:proofErr w:type="gramEnd"/>
    </w:p>
  </w:comment>
  <w:comment w:id="18" w:author="Tony" w:date="2017-01-24T11:22:00Z" w:initials="T">
    <w:p w:rsidR="00206BD4" w:rsidRDefault="00206BD4">
      <w:pPr>
        <w:pStyle w:val="CommentText"/>
      </w:pPr>
      <w:r>
        <w:rPr>
          <w:rStyle w:val="CommentReference"/>
        </w:rPr>
        <w:annotationRef/>
      </w:r>
      <w:proofErr w:type="gramStart"/>
      <w:r>
        <w:t>ref</w:t>
      </w:r>
      <w:proofErr w:type="gramEnd"/>
    </w:p>
  </w:comment>
  <w:comment w:id="40" w:author="Tony" w:date="2017-01-24T11:33:00Z" w:initials="T">
    <w:p w:rsidR="00206BD4" w:rsidRDefault="00206BD4">
      <w:pPr>
        <w:pStyle w:val="CommentText"/>
      </w:pPr>
      <w:r>
        <w:rPr>
          <w:rStyle w:val="CommentReference"/>
        </w:rPr>
        <w:annotationRef/>
      </w:r>
      <w:proofErr w:type="gramStart"/>
      <w:r>
        <w:t>already</w:t>
      </w:r>
      <w:proofErr w:type="gramEnd"/>
      <w:r>
        <w:t xml:space="preserve"> defined above … </w:t>
      </w:r>
    </w:p>
  </w:comment>
  <w:comment w:id="46" w:author="Tony" w:date="2017-01-24T11:38:00Z" w:initials="T">
    <w:p w:rsidR="00206BD4" w:rsidRDefault="00206BD4">
      <w:pPr>
        <w:pStyle w:val="CommentText"/>
      </w:pPr>
      <w:r>
        <w:rPr>
          <w:rStyle w:val="CommentReference"/>
        </w:rPr>
        <w:annotationRef/>
      </w:r>
      <w:proofErr w:type="gramStart"/>
      <w:r>
        <w:t>ref</w:t>
      </w:r>
      <w:proofErr w:type="gramEnd"/>
    </w:p>
  </w:comment>
  <w:comment w:id="51" w:author="Tony" w:date="2017-01-24T11:46:00Z" w:initials="T">
    <w:p w:rsidR="00206BD4" w:rsidRDefault="00206BD4">
      <w:pPr>
        <w:pStyle w:val="CommentText"/>
      </w:pPr>
      <w:r>
        <w:rPr>
          <w:rStyle w:val="CommentReference"/>
        </w:rPr>
        <w:annotationRef/>
      </w:r>
      <w:r>
        <w:t>Consider”</w:t>
      </w:r>
    </w:p>
    <w:p w:rsidR="00206BD4" w:rsidRDefault="00206BD4">
      <w:pPr>
        <w:pStyle w:val="CommentText"/>
      </w:pPr>
      <w:r>
        <w:t xml:space="preserve">“Clinically-measured TAG was also included as a primary predictor to allow us to test the hypothesis that specific TAGFA clusters (patterns?) </w:t>
      </w:r>
      <w:proofErr w:type="gramStart"/>
      <w:r>
        <w:t>better</w:t>
      </w:r>
      <w:proofErr w:type="gramEnd"/>
      <w:r>
        <w:t xml:space="preserve"> predicted outcomes compared to clinical TAG.”</w:t>
      </w:r>
    </w:p>
    <w:p w:rsidR="00206BD4" w:rsidRDefault="00206BD4">
      <w:pPr>
        <w:pStyle w:val="CommentText"/>
      </w:pPr>
    </w:p>
    <w:p w:rsidR="00206BD4" w:rsidRDefault="00206BD4">
      <w:pPr>
        <w:pStyle w:val="CommentText"/>
      </w:pPr>
      <w:r>
        <w:t xml:space="preserve">To support the statement above, we will need to state this as a hypothesis in the intro.  </w:t>
      </w:r>
    </w:p>
  </w:comment>
  <w:comment w:id="52" w:author="Tony" w:date="2017-01-24T11:47:00Z" w:initials="T">
    <w:p w:rsidR="00206BD4" w:rsidRDefault="00206BD4">
      <w:pPr>
        <w:pStyle w:val="CommentText"/>
      </w:pPr>
      <w:r>
        <w:rPr>
          <w:rStyle w:val="CommentReference"/>
        </w:rPr>
        <w:annotationRef/>
      </w:r>
      <w:r>
        <w:t>May be better to put this a bit later in the stats section and say that you ran sensitivity analysis with just 3 year clinical TAG to reassure the reader that the results are similar.</w:t>
      </w:r>
    </w:p>
  </w:comment>
  <w:comment w:id="53" w:author="Tony" w:date="2017-01-24T11:41:00Z" w:initials="T">
    <w:p w:rsidR="00206BD4" w:rsidRDefault="00206BD4">
      <w:pPr>
        <w:pStyle w:val="CommentText"/>
      </w:pPr>
      <w:r>
        <w:rPr>
          <w:rStyle w:val="CommentReference"/>
        </w:rPr>
        <w:annotationRef/>
      </w:r>
      <w:proofErr w:type="gramStart"/>
      <w:r>
        <w:t>needs</w:t>
      </w:r>
      <w:proofErr w:type="gramEnd"/>
      <w:r>
        <w:t xml:space="preserve"> a reference</w:t>
      </w:r>
    </w:p>
  </w:comment>
  <w:comment w:id="56" w:author="Tony" w:date="2017-01-24T11:53:00Z" w:initials="T">
    <w:p w:rsidR="00206BD4" w:rsidRDefault="00206BD4">
      <w:pPr>
        <w:pStyle w:val="CommentText"/>
      </w:pPr>
      <w:r>
        <w:rPr>
          <w:rStyle w:val="CommentReference"/>
        </w:rPr>
        <w:annotationRef/>
      </w:r>
      <w:r>
        <w:t>The first part of this sentence will seem cryptic to the uninitiated – it may be better to keep it simple and say:</w:t>
      </w:r>
    </w:p>
    <w:p w:rsidR="00206BD4" w:rsidRDefault="00206BD4">
      <w:pPr>
        <w:pStyle w:val="CommentText"/>
      </w:pPr>
      <w:r>
        <w:t>“Prevalent cases of diabetes at baseline and incident cases at follow-up were excluded from the analysis”</w:t>
      </w:r>
    </w:p>
    <w:p w:rsidR="00206BD4" w:rsidRDefault="00206BD4">
      <w:pPr>
        <w:pStyle w:val="CommentText"/>
      </w:pPr>
    </w:p>
    <w:p w:rsidR="00206BD4" w:rsidRDefault="00206BD4">
      <w:pPr>
        <w:pStyle w:val="CommentText"/>
      </w:pPr>
      <w:r>
        <w:t xml:space="preserve">Related to this, it is probably worth looking at incident DM or incident </w:t>
      </w:r>
      <w:proofErr w:type="spellStart"/>
      <w:r>
        <w:t>dysglycemia</w:t>
      </w:r>
      <w:proofErr w:type="spellEnd"/>
      <w:r>
        <w:t xml:space="preserve"> … it’s very likely that reviewers will ask for this … </w:t>
      </w:r>
    </w:p>
  </w:comment>
  <w:comment w:id="58" w:author="Tony" w:date="2017-01-24T11:54:00Z" w:initials="T">
    <w:p w:rsidR="00206BD4" w:rsidRDefault="00206BD4">
      <w:pPr>
        <w:pStyle w:val="CommentText"/>
      </w:pPr>
      <w:r>
        <w:rPr>
          <w:rStyle w:val="CommentReference"/>
        </w:rPr>
        <w:annotationRef/>
      </w:r>
      <w:r>
        <w:t>Defined previously?</w:t>
      </w:r>
    </w:p>
  </w:comment>
  <w:comment w:id="59" w:author="Tony" w:date="2017-01-24T11:54:00Z" w:initials="T">
    <w:p w:rsidR="00206BD4" w:rsidRDefault="00206BD4">
      <w:pPr>
        <w:pStyle w:val="CommentText"/>
      </w:pPr>
      <w:r>
        <w:rPr>
          <w:rStyle w:val="CommentReference"/>
        </w:rPr>
        <w:annotationRef/>
      </w:r>
      <w:r>
        <w:t xml:space="preserve">Is this a </w:t>
      </w:r>
      <w:proofErr w:type="spellStart"/>
      <w:r>
        <w:t>unitless</w:t>
      </w:r>
      <w:proofErr w:type="spellEnd"/>
      <w:r>
        <w:t xml:space="preserve"> measure?</w:t>
      </w:r>
    </w:p>
  </w:comment>
  <w:comment w:id="60" w:author="Tony" w:date="2017-01-24T11:55:00Z" w:initials="T">
    <w:p w:rsidR="00206BD4" w:rsidRDefault="00206BD4">
      <w:pPr>
        <w:pStyle w:val="CommentText"/>
      </w:pPr>
      <w:r>
        <w:rPr>
          <w:rStyle w:val="CommentReference"/>
        </w:rPr>
        <w:annotationRef/>
      </w:r>
      <w:r>
        <w:t>Is this the same as what you said in the previous sentence?</w:t>
      </w:r>
    </w:p>
  </w:comment>
  <w:comment w:id="61" w:author="Tony" w:date="2017-01-24T11:56:00Z" w:initials="T">
    <w:p w:rsidR="00206BD4" w:rsidRDefault="00206BD4">
      <w:pPr>
        <w:pStyle w:val="CommentText"/>
      </w:pPr>
      <w:r>
        <w:rPr>
          <w:rStyle w:val="CommentReference"/>
        </w:rPr>
        <w:annotationRef/>
      </w:r>
      <w:r>
        <w:t xml:space="preserve">We should consider whether we need to explain why NEFA is included as a covariate … the rationale for the other covariates is more </w:t>
      </w:r>
      <w:proofErr w:type="spellStart"/>
      <w:r>
        <w:t>self explanatory</w:t>
      </w:r>
      <w:proofErr w:type="spellEnd"/>
      <w:r>
        <w:t xml:space="preserve"> … </w:t>
      </w:r>
    </w:p>
  </w:comment>
  <w:comment w:id="64" w:author="Tony" w:date="2017-01-24T11:58:00Z" w:initials="T">
    <w:p w:rsidR="00206BD4" w:rsidRDefault="00206BD4">
      <w:pPr>
        <w:pStyle w:val="CommentText"/>
      </w:pPr>
      <w:r>
        <w:rPr>
          <w:rStyle w:val="CommentReference"/>
        </w:rPr>
        <w:annotationRef/>
      </w:r>
      <w:r>
        <w:t xml:space="preserve">I think you need one or two sentences explaining what PLS does, in simple terms … </w:t>
      </w:r>
    </w:p>
  </w:comment>
  <w:comment w:id="65" w:author="Tony" w:date="2017-01-24T11:58:00Z" w:initials="T">
    <w:p w:rsidR="00206BD4" w:rsidRDefault="00206BD4">
      <w:pPr>
        <w:pStyle w:val="CommentText"/>
      </w:pPr>
      <w:r>
        <w:rPr>
          <w:rStyle w:val="CommentReference"/>
        </w:rPr>
        <w:annotationRef/>
      </w:r>
      <w:r>
        <w:t xml:space="preserve">Mentioned above already … </w:t>
      </w:r>
    </w:p>
  </w:comment>
  <w:comment w:id="75" w:author="Tony" w:date="2017-01-24T12:03:00Z" w:initials="T">
    <w:p w:rsidR="00206BD4" w:rsidRDefault="00206BD4">
      <w:pPr>
        <w:pStyle w:val="CommentText"/>
      </w:pPr>
      <w:r>
        <w:rPr>
          <w:rStyle w:val="CommentReference"/>
        </w:rPr>
        <w:annotationRef/>
      </w:r>
      <w:r>
        <w:t xml:space="preserve">Is this from baseline to 6 years?  Probable important that we are clear … … </w:t>
      </w:r>
    </w:p>
  </w:comment>
  <w:comment w:id="74" w:author="Tony" w:date="2017-01-24T12:03:00Z" w:initials="T">
    <w:p w:rsidR="00206BD4" w:rsidRDefault="00206BD4">
      <w:pPr>
        <w:pStyle w:val="CommentText"/>
      </w:pPr>
      <w:r>
        <w:rPr>
          <w:rStyle w:val="CommentReference"/>
        </w:rPr>
        <w:annotationRef/>
      </w:r>
      <w:r>
        <w:t xml:space="preserve">Ok – we’ll need to be careful in how we are dealing with the diabetes and pre-diabetes cases – earlier you mentioned that prevalent and incident DM were excluded … let’s discuss … </w:t>
      </w:r>
    </w:p>
  </w:comment>
  <w:comment w:id="77" w:author="Tony" w:date="2017-01-24T12:08:00Z" w:initials="T">
    <w:p w:rsidR="00206BD4" w:rsidRDefault="00206BD4">
      <w:pPr>
        <w:pStyle w:val="CommentText"/>
      </w:pPr>
      <w:r>
        <w:rPr>
          <w:rStyle w:val="CommentReference"/>
        </w:rPr>
        <w:annotationRef/>
      </w:r>
      <w:r>
        <w:t xml:space="preserve">It’s possible that leading off with this number (and its size) may turn off some reviewers, especially those that do not appreciate the </w:t>
      </w:r>
      <w:proofErr w:type="spellStart"/>
      <w:r>
        <w:t>intercorrelation</w:t>
      </w:r>
      <w:proofErr w:type="spellEnd"/>
      <w:r>
        <w:t xml:space="preserve"> among the fatty acids … let’s work on a way to make the framing of this more nuanced … </w:t>
      </w:r>
    </w:p>
  </w:comment>
  <w:comment w:id="78" w:author="Tony" w:date="2017-01-24T12:08:00Z" w:initials="T">
    <w:p w:rsidR="00206BD4" w:rsidRDefault="00206BD4">
      <w:pPr>
        <w:pStyle w:val="CommentText"/>
      </w:pPr>
      <w:r>
        <w:rPr>
          <w:rStyle w:val="CommentReference"/>
        </w:rPr>
        <w:annotationRef/>
      </w:r>
      <w:r>
        <w:t xml:space="preserve">Worth stating that this para refers to </w:t>
      </w:r>
      <w:proofErr w:type="spellStart"/>
      <w:r>
        <w:t>mol</w:t>
      </w:r>
      <w:proofErr w:type="spellEnd"/>
      <w:r>
        <w:t xml:space="preserve">% data … </w:t>
      </w:r>
    </w:p>
  </w:comment>
  <w:comment w:id="86" w:author="Tony" w:date="2017-01-24T12:12:00Z" w:initials="T">
    <w:p w:rsidR="00206BD4" w:rsidRDefault="00206BD4">
      <w:pPr>
        <w:pStyle w:val="CommentText"/>
      </w:pPr>
      <w:r>
        <w:rPr>
          <w:rStyle w:val="CommentReference"/>
        </w:rPr>
        <w:annotationRef/>
      </w:r>
      <w:r>
        <w:t xml:space="preserve">You need a </w:t>
      </w:r>
      <w:proofErr w:type="spellStart"/>
      <w:r>
        <w:t>seque</w:t>
      </w:r>
      <w:proofErr w:type="spellEnd"/>
      <w:r>
        <w:t xml:space="preserve"> here to indicate that you are now talking about the PLS findings … </w:t>
      </w:r>
    </w:p>
  </w:comment>
  <w:comment w:id="87" w:author="Tony" w:date="2017-01-24T12:16:00Z" w:initials="T">
    <w:p w:rsidR="00206BD4" w:rsidRDefault="00206BD4">
      <w:pPr>
        <w:pStyle w:val="CommentText"/>
      </w:pPr>
      <w:r>
        <w:rPr>
          <w:rStyle w:val="CommentReference"/>
        </w:rPr>
        <w:annotationRef/>
      </w:r>
      <w:r>
        <w:t>The start to this section is too obscure …you’re going to lose most readers here ….</w:t>
      </w:r>
    </w:p>
  </w:comment>
  <w:comment w:id="88" w:author="Tony" w:date="2017-01-24T12:17:00Z" w:initials="T">
    <w:p w:rsidR="00206BD4" w:rsidRDefault="00206BD4">
      <w:pPr>
        <w:pStyle w:val="CommentText"/>
      </w:pPr>
      <w:r>
        <w:rPr>
          <w:rStyle w:val="CommentReference"/>
        </w:rPr>
        <w:annotationRef/>
      </w:r>
      <w:r>
        <w:t xml:space="preserve">Again, will be very hard to follow for all except those who have used this </w:t>
      </w:r>
      <w:proofErr w:type="gramStart"/>
      <w:r>
        <w:t>method  …</w:t>
      </w:r>
      <w:proofErr w:type="gramEnd"/>
      <w:r>
        <w:t xml:space="preserve"> </w:t>
      </w:r>
    </w:p>
  </w:comment>
  <w:comment w:id="89" w:author="Tony" w:date="2017-01-24T12:18:00Z" w:initials="T">
    <w:p w:rsidR="00206BD4" w:rsidRDefault="00206BD4">
      <w:pPr>
        <w:pStyle w:val="CommentText"/>
      </w:pPr>
      <w:r>
        <w:rPr>
          <w:rStyle w:val="CommentReference"/>
        </w:rPr>
        <w:annotationRef/>
      </w:r>
      <w:r>
        <w:t xml:space="preserve">It may be better to start this section with this paragraph </w:t>
      </w:r>
    </w:p>
  </w:comment>
  <w:comment w:id="90" w:author="Tony" w:date="2017-01-24T12:18:00Z" w:initials="T">
    <w:p w:rsidR="00206BD4" w:rsidRDefault="00206BD4">
      <w:pPr>
        <w:pStyle w:val="CommentText"/>
      </w:pPr>
      <w:r>
        <w:rPr>
          <w:rStyle w:val="CommentReference"/>
        </w:rPr>
        <w:annotationRef/>
      </w:r>
      <w:r>
        <w:t xml:space="preserve">Better as a footnote to the figure </w:t>
      </w:r>
    </w:p>
  </w:comment>
  <w:comment w:id="91" w:author="Tony" w:date="2017-01-24T12:19:00Z" w:initials="T">
    <w:p w:rsidR="00206BD4" w:rsidRDefault="00206BD4">
      <w:pPr>
        <w:pStyle w:val="CommentText"/>
      </w:pPr>
      <w:r>
        <w:rPr>
          <w:rStyle w:val="CommentReference"/>
        </w:rPr>
        <w:annotationRef/>
      </w:r>
      <w:r>
        <w:t xml:space="preserve">If you are going to say this here it has to be described first in the methods … </w:t>
      </w:r>
    </w:p>
  </w:comment>
  <w:comment w:id="94" w:author="Tony" w:date="2017-01-24T12:39:00Z" w:initials="T">
    <w:p w:rsidR="00206BD4" w:rsidRDefault="00206BD4">
      <w:pPr>
        <w:pStyle w:val="CommentText"/>
      </w:pPr>
      <w:r>
        <w:rPr>
          <w:rStyle w:val="CommentReference"/>
        </w:rPr>
        <w:annotationRef/>
      </w:r>
      <w:r>
        <w:t>Give this one a name, as you’ve done in the sentence above?</w:t>
      </w:r>
    </w:p>
  </w:comment>
  <w:comment w:id="97" w:author="Tony" w:date="2017-01-24T12:40:00Z" w:initials="T">
    <w:p w:rsidR="00206BD4" w:rsidRDefault="00206BD4">
      <w:pPr>
        <w:pStyle w:val="CommentText"/>
      </w:pPr>
      <w:r>
        <w:rPr>
          <w:rStyle w:val="CommentReference"/>
        </w:rPr>
        <w:annotationRef/>
      </w:r>
      <w:r>
        <w:t>Did you test this cluster in the same way as the individual species, i.e. in GEE models?</w:t>
      </w:r>
    </w:p>
  </w:comment>
  <w:comment w:id="98" w:author="Tony" w:date="2017-01-24T12:40:00Z" w:initials="T">
    <w:p w:rsidR="00206BD4" w:rsidRDefault="00206BD4">
      <w:pPr>
        <w:pStyle w:val="CommentText"/>
      </w:pPr>
      <w:r>
        <w:rPr>
          <w:rStyle w:val="CommentReference"/>
        </w:rPr>
        <w:annotationRef/>
      </w:r>
      <w:r>
        <w:t xml:space="preserve">Not defined.  More importantly, the concept needs to be introduced in the intro … </w:t>
      </w:r>
    </w:p>
  </w:comment>
  <w:comment w:id="101" w:author="Tony" w:date="2017-01-24T12:42:00Z" w:initials="T">
    <w:p w:rsidR="00206BD4" w:rsidRDefault="00206BD4">
      <w:pPr>
        <w:pStyle w:val="CommentText"/>
      </w:pPr>
      <w:r>
        <w:rPr>
          <w:rStyle w:val="CommentReference"/>
        </w:rPr>
        <w:annotationRef/>
      </w:r>
      <w:r>
        <w:t xml:space="preserve">I’ll give it some thought for the next draft … </w:t>
      </w:r>
    </w:p>
  </w:comment>
  <w:comment w:id="108" w:author="Tony" w:date="2017-01-24T12:43:00Z" w:initials="T">
    <w:p w:rsidR="00206BD4" w:rsidRDefault="00206BD4">
      <w:pPr>
        <w:pStyle w:val="CommentText"/>
      </w:pPr>
      <w:r>
        <w:rPr>
          <w:rStyle w:val="CommentReference"/>
        </w:rPr>
        <w:annotationRef/>
      </w:r>
      <w:proofErr w:type="gramStart"/>
      <w:r>
        <w:t>“ …</w:t>
      </w:r>
      <w:proofErr w:type="gramEnd"/>
      <w:r>
        <w:t xml:space="preserve"> characterized by … “ ?</w:t>
      </w:r>
    </w:p>
  </w:comment>
  <w:comment w:id="109" w:author="Tony" w:date="2017-01-24T12:44:00Z" w:initials="T">
    <w:p w:rsidR="00206BD4" w:rsidRDefault="00206BD4">
      <w:pPr>
        <w:pStyle w:val="CommentText"/>
      </w:pPr>
      <w:r>
        <w:rPr>
          <w:rStyle w:val="CommentReference"/>
        </w:rPr>
        <w:annotationRef/>
      </w:r>
      <w:r>
        <w:t>“</w:t>
      </w:r>
      <w:proofErr w:type="gramStart"/>
      <w:r>
        <w:t>fewer</w:t>
      </w:r>
      <w:proofErr w:type="gramEnd"/>
      <w:r>
        <w:t>” ?</w:t>
      </w:r>
    </w:p>
  </w:comment>
  <w:comment w:id="119" w:author="Tony" w:date="2017-01-24T12:47:00Z" w:initials="T">
    <w:p w:rsidR="00206BD4" w:rsidRDefault="00206BD4">
      <w:pPr>
        <w:pStyle w:val="CommentText"/>
      </w:pPr>
      <w:r>
        <w:rPr>
          <w:rStyle w:val="CommentReference"/>
        </w:rPr>
        <w:annotationRef/>
      </w:r>
      <w:r>
        <w:t xml:space="preserve">I’m not sure you need this </w:t>
      </w:r>
    </w:p>
  </w:comment>
  <w:comment w:id="120" w:author="Tony" w:date="2017-01-24T12:49:00Z" w:initials="T">
    <w:p w:rsidR="00206BD4" w:rsidRDefault="00206BD4">
      <w:pPr>
        <w:pStyle w:val="CommentText"/>
      </w:pPr>
      <w:r>
        <w:rPr>
          <w:rStyle w:val="CommentReference"/>
        </w:rPr>
        <w:annotationRef/>
      </w:r>
      <w:r>
        <w:t xml:space="preserve">If the results are similar you can go easy on the limitations.  A better approach might be to say that your study extended these findings by using … better measures of the outcome and statistical methods that </w:t>
      </w:r>
      <w:proofErr w:type="gramStart"/>
      <w:r>
        <w:t>( …</w:t>
      </w:r>
      <w:proofErr w:type="gramEnd"/>
      <w:r>
        <w:t xml:space="preserve"> list advantages …);</w:t>
      </w:r>
    </w:p>
  </w:comment>
  <w:comment w:id="122" w:author="Tony" w:date="2017-01-24T12:51:00Z" w:initials="T">
    <w:p w:rsidR="00206BD4" w:rsidRDefault="00206BD4">
      <w:pPr>
        <w:pStyle w:val="CommentText"/>
      </w:pPr>
      <w:r>
        <w:rPr>
          <w:rStyle w:val="CommentReference"/>
        </w:rPr>
        <w:annotationRef/>
      </w:r>
      <w:r>
        <w:t xml:space="preserve">You might also say something about the fact that they cluster together in PLS, and the cluster predicts the outcomes … I understand that the cluster was conditioned on insulin sensitivity … another reason to consider looking at incident </w:t>
      </w:r>
      <w:proofErr w:type="spellStart"/>
      <w:r>
        <w:t>dysglycemia</w:t>
      </w:r>
      <w:proofErr w:type="spellEnd"/>
      <w:r>
        <w:t xml:space="preserve"> … </w:t>
      </w:r>
    </w:p>
  </w:comment>
  <w:comment w:id="123" w:author="Tony" w:date="2017-01-25T13:50:00Z" w:initials="T">
    <w:p w:rsidR="00206BD4" w:rsidRDefault="00206BD4">
      <w:pPr>
        <w:pStyle w:val="CommentText"/>
      </w:pPr>
      <w:r>
        <w:rPr>
          <w:rStyle w:val="CommentReference"/>
        </w:rPr>
        <w:annotationRef/>
      </w:r>
      <w:r>
        <w:t xml:space="preserve">January 25 – new comments from this point … </w:t>
      </w:r>
    </w:p>
  </w:comment>
  <w:comment w:id="124" w:author="Tony" w:date="2017-01-25T13:50:00Z" w:initials="T">
    <w:p w:rsidR="00206BD4" w:rsidRDefault="00206BD4">
      <w:pPr>
        <w:pStyle w:val="CommentText"/>
      </w:pPr>
      <w:r>
        <w:rPr>
          <w:rStyle w:val="CommentReference"/>
        </w:rPr>
        <w:annotationRef/>
      </w:r>
      <w:proofErr w:type="gramStart"/>
      <w:r>
        <w:t>“ …</w:t>
      </w:r>
      <w:proofErr w:type="gramEnd"/>
      <w:r>
        <w:t xml:space="preserve"> small, short term feeding trial …” ?</w:t>
      </w:r>
    </w:p>
  </w:comment>
  <w:comment w:id="128" w:author="Tony" w:date="2017-01-25T13:53:00Z" w:initials="T">
    <w:p w:rsidR="00206BD4" w:rsidRDefault="00206BD4">
      <w:pPr>
        <w:pStyle w:val="CommentText"/>
      </w:pPr>
      <w:r>
        <w:rPr>
          <w:rStyle w:val="CommentReference"/>
        </w:rPr>
        <w:annotationRef/>
      </w:r>
      <w:r>
        <w:t>Are the next two points in this sentence consequences of the attempt to control blood glucose?</w:t>
      </w:r>
    </w:p>
  </w:comment>
  <w:comment w:id="129" w:author="Tony" w:date="2017-01-25T13:54:00Z" w:initials="T">
    <w:p w:rsidR="00206BD4" w:rsidRDefault="00206BD4">
      <w:pPr>
        <w:pStyle w:val="CommentText"/>
      </w:pPr>
      <w:r>
        <w:rPr>
          <w:rStyle w:val="CommentReference"/>
        </w:rPr>
        <w:annotationRef/>
      </w:r>
      <w:r>
        <w:t>Do you have a reference?</w:t>
      </w:r>
    </w:p>
  </w:comment>
  <w:comment w:id="130" w:author="Tony" w:date="2017-01-25T13:56:00Z" w:initials="T">
    <w:p w:rsidR="00206BD4" w:rsidRDefault="00206BD4">
      <w:pPr>
        <w:pStyle w:val="CommentText"/>
      </w:pPr>
      <w:r>
        <w:rPr>
          <w:rStyle w:val="CommentReference"/>
        </w:rPr>
        <w:annotationRef/>
      </w:r>
      <w:r>
        <w:t xml:space="preserve">You lost me … </w:t>
      </w:r>
    </w:p>
    <w:p w:rsidR="00206BD4" w:rsidRDefault="00206BD4">
      <w:pPr>
        <w:pStyle w:val="CommentText"/>
      </w:pPr>
      <w:r>
        <w:t>Doesn’t our single measure at baseline help here?</w:t>
      </w:r>
    </w:p>
  </w:comment>
  <w:comment w:id="131" w:author="Tony" w:date="2017-01-25T13:57:00Z" w:initials="T">
    <w:p w:rsidR="00206BD4" w:rsidRDefault="00206BD4">
      <w:pPr>
        <w:pStyle w:val="CommentText"/>
      </w:pPr>
      <w:r>
        <w:rPr>
          <w:rStyle w:val="CommentReference"/>
        </w:rPr>
        <w:annotationRef/>
      </w:r>
      <w:r>
        <w:t>You can say, “under review”</w:t>
      </w:r>
    </w:p>
  </w:comment>
  <w:comment w:id="133" w:author="Tony" w:date="2017-01-25T13:58:00Z" w:initials="T">
    <w:p w:rsidR="00206BD4" w:rsidRDefault="00206BD4">
      <w:pPr>
        <w:pStyle w:val="CommentText"/>
      </w:pPr>
      <w:r>
        <w:rPr>
          <w:rStyle w:val="CommentReference"/>
        </w:rPr>
        <w:annotationRef/>
      </w:r>
      <w:r>
        <w:t>Very interesting ... worth having a reference …</w:t>
      </w:r>
    </w:p>
  </w:comment>
  <w:comment w:id="134" w:author="Tony" w:date="2017-01-25T14:00:00Z" w:initials="T">
    <w:p w:rsidR="00206BD4" w:rsidRDefault="00206BD4">
      <w:pPr>
        <w:pStyle w:val="CommentText"/>
      </w:pPr>
      <w:r>
        <w:rPr>
          <w:rStyle w:val="CommentReference"/>
        </w:rPr>
        <w:annotationRef/>
      </w:r>
      <w:r>
        <w:t xml:space="preserve">Hmmm, not sure … </w:t>
      </w:r>
      <w:r w:rsidR="00E50194">
        <w:t xml:space="preserve">There were other significant findings other than cis </w:t>
      </w:r>
      <w:proofErr w:type="spellStart"/>
      <w:r w:rsidR="00E50194">
        <w:t>vaccenic</w:t>
      </w:r>
      <w:proofErr w:type="spellEnd"/>
      <w:r w:rsidR="00E50194">
        <w:t xml:space="preserve"> </w:t>
      </w:r>
      <w:proofErr w:type="gramStart"/>
      <w:r w:rsidR="00E50194">
        <w:t>acid ..</w:t>
      </w:r>
      <w:proofErr w:type="gramEnd"/>
      <w:r w:rsidR="00E50194">
        <w:t xml:space="preserve"> </w:t>
      </w:r>
      <w:proofErr w:type="gramStart"/>
      <w:r w:rsidR="00E50194">
        <w:t>it</w:t>
      </w:r>
      <w:proofErr w:type="gramEnd"/>
      <w:r w:rsidR="00E50194">
        <w:t xml:space="preserve"> may be simpler to keep to focus of the discussion on DNL as this is the finding that comes up in both the GEE and the PLS analyses.  What do you think?</w:t>
      </w:r>
    </w:p>
  </w:comment>
  <w:comment w:id="136" w:author="Tony" w:date="2017-01-25T14:03:00Z" w:initials="T">
    <w:p w:rsidR="00E50194" w:rsidRDefault="00E50194">
      <w:pPr>
        <w:pStyle w:val="CommentText"/>
      </w:pPr>
      <w:r>
        <w:rPr>
          <w:rStyle w:val="CommentReference"/>
        </w:rPr>
        <w:annotationRef/>
      </w:r>
      <w:r>
        <w:t>Is there something you are referring to here, specifically?</w:t>
      </w:r>
    </w:p>
  </w:comment>
  <w:comment w:id="137" w:author="Tony" w:date="2017-01-25T14:06:00Z" w:initials="T">
    <w:p w:rsidR="00E50194" w:rsidRDefault="00E50194">
      <w:pPr>
        <w:pStyle w:val="CommentText"/>
      </w:pPr>
      <w:r>
        <w:rPr>
          <w:rStyle w:val="CommentReference"/>
        </w:rPr>
        <w:annotationRef/>
      </w:r>
      <w:r>
        <w:t>We may be able to overcome this somewhat using the logistic regression approach we discussed earlier.</w:t>
      </w:r>
    </w:p>
    <w:p w:rsidR="00E50194" w:rsidRDefault="00E50194">
      <w:pPr>
        <w:pStyle w:val="CommentText"/>
      </w:pPr>
    </w:p>
    <w:p w:rsidR="00E50194" w:rsidRDefault="00E50194">
      <w:pPr>
        <w:pStyle w:val="CommentText"/>
      </w:pPr>
      <w:r>
        <w:t xml:space="preserve">And regarding the cross-sectional limitation, at some point (not now) you could experiment with using </w:t>
      </w:r>
      <w:r w:rsidRPr="00E50194">
        <w:rPr>
          <w:u w:val="single"/>
        </w:rPr>
        <w:t>longitudinal change</w:t>
      </w:r>
      <w:r>
        <w:t xml:space="preserve"> in IR or beta cell measures as the intermediate / conditioning variable.  </w:t>
      </w:r>
    </w:p>
  </w:comment>
  <w:comment w:id="149" w:author="Tony" w:date="2017-01-24T12:25:00Z" w:initials="T">
    <w:p w:rsidR="00206BD4" w:rsidRDefault="00206BD4">
      <w:pPr>
        <w:pStyle w:val="CommentText"/>
      </w:pPr>
      <w:r>
        <w:rPr>
          <w:rStyle w:val="CommentReference"/>
        </w:rPr>
        <w:annotationRef/>
      </w:r>
      <w:r>
        <w:t xml:space="preserve">Each table should appear on its own page </w:t>
      </w:r>
    </w:p>
  </w:comment>
  <w:comment w:id="150" w:author="Tony" w:date="2017-01-24T12:24:00Z" w:initials="T">
    <w:p w:rsidR="00206BD4" w:rsidRDefault="00206BD4">
      <w:pPr>
        <w:pStyle w:val="CommentText"/>
      </w:pPr>
      <w:r>
        <w:rPr>
          <w:rStyle w:val="CommentReference"/>
        </w:rPr>
        <w:annotationRef/>
      </w:r>
      <w:r>
        <w:t>Where is table 1?</w:t>
      </w:r>
    </w:p>
  </w:comment>
  <w:comment w:id="151" w:author="Tony" w:date="2017-01-24T12:26:00Z" w:initials="T">
    <w:p w:rsidR="00206BD4" w:rsidRDefault="00206BD4">
      <w:pPr>
        <w:pStyle w:val="CommentText"/>
      </w:pPr>
      <w:r>
        <w:rPr>
          <w:rStyle w:val="CommentReference"/>
        </w:rPr>
        <w:annotationRef/>
      </w:r>
      <w:r>
        <w:t xml:space="preserve">Would this table be better as a figure? You can keep the table as supplementary material … </w:t>
      </w:r>
    </w:p>
  </w:comment>
  <w:comment w:id="152" w:author="Tony" w:date="2017-01-24T12:27:00Z" w:initials="T">
    <w:p w:rsidR="00206BD4" w:rsidRDefault="00206BD4">
      <w:pPr>
        <w:pStyle w:val="CommentText"/>
      </w:pPr>
      <w:r>
        <w:rPr>
          <w:rStyle w:val="CommentReference"/>
        </w:rPr>
        <w:annotationRef/>
      </w:r>
      <w:r>
        <w:t>I thought you had figures?</w:t>
      </w:r>
    </w:p>
  </w:comment>
  <w:comment w:id="153" w:author="Tony" w:date="2017-01-24T12:28:00Z" w:initials="T">
    <w:p w:rsidR="00206BD4" w:rsidRDefault="00206BD4">
      <w:pPr>
        <w:pStyle w:val="CommentText"/>
      </w:pPr>
      <w:r>
        <w:rPr>
          <w:rStyle w:val="CommentReference"/>
        </w:rPr>
        <w:annotationRef/>
      </w:r>
      <w:r>
        <w:t>Better as a figure?</w:t>
      </w:r>
    </w:p>
  </w:comment>
  <w:comment w:id="154" w:author="Tony" w:date="2017-01-24T12:29:00Z" w:initials="T">
    <w:p w:rsidR="00206BD4" w:rsidRDefault="00206BD4">
      <w:pPr>
        <w:pStyle w:val="CommentText"/>
      </w:pPr>
      <w:r>
        <w:rPr>
          <w:rStyle w:val="CommentReference"/>
        </w:rPr>
        <w:annotationRef/>
      </w:r>
      <w:r>
        <w:t>Table 1 should appear first in the table sequence?</w:t>
      </w:r>
    </w:p>
    <w:p w:rsidR="00206BD4" w:rsidRDefault="00206BD4">
      <w:pPr>
        <w:pStyle w:val="CommentText"/>
      </w:pPr>
      <w:r>
        <w:t>Or is this supplemental table 1.  Given the content of this table I don’t think it should be part of the main paper.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0237"/>
    <w:multiLevelType w:val="multilevel"/>
    <w:tmpl w:val="34CAB68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8AB08A1"/>
    <w:multiLevelType w:val="multilevel"/>
    <w:tmpl w:val="968CDF5E"/>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55A278A2"/>
    <w:multiLevelType w:val="multilevel"/>
    <w:tmpl w:val="7422DEA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EE4"/>
    <w:rsid w:val="0005626A"/>
    <w:rsid w:val="001858F7"/>
    <w:rsid w:val="00201E1B"/>
    <w:rsid w:val="00206BD4"/>
    <w:rsid w:val="002C4EE4"/>
    <w:rsid w:val="0030336D"/>
    <w:rsid w:val="003B4B27"/>
    <w:rsid w:val="004940FE"/>
    <w:rsid w:val="004B45EA"/>
    <w:rsid w:val="00754C2F"/>
    <w:rsid w:val="007713C1"/>
    <w:rsid w:val="007F2792"/>
    <w:rsid w:val="008B0882"/>
    <w:rsid w:val="008B40BD"/>
    <w:rsid w:val="00902080"/>
    <w:rsid w:val="00BA6DB5"/>
    <w:rsid w:val="00DB7DCE"/>
    <w:rsid w:val="00E50194"/>
    <w:rsid w:val="00EF3851"/>
    <w:rsid w:val="00F03F40"/>
    <w:rsid w:val="00F730F0"/>
    <w:rsid w:val="00FF436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Cs w:val="24"/>
        <w:lang w:val="en-US" w:eastAsia="en-US" w:bidi="ar-SA"/>
      </w:rPr>
    </w:rPrDefault>
    <w:pPrDefault/>
  </w:docDefaults>
  <w:latentStyles w:defLockedState="0" w:defUIPriority="0" w:defSemiHidden="0" w:defUnhideWhenUsed="0" w:defQFormat="0" w:count="267"/>
  <w:style w:type="paragraph" w:default="1" w:styleId="Normal">
    <w:name w:val="Normal"/>
    <w:qFormat/>
    <w:pPr>
      <w:suppressAutoHyphens/>
      <w:spacing w:after="200" w:line="360" w:lineRule="auto"/>
    </w:pPr>
    <w:rPr>
      <w:color w:val="000000"/>
      <w:sz w:val="24"/>
    </w:rPr>
  </w:style>
  <w:style w:type="paragraph" w:styleId="Heading1">
    <w:name w:val="heading 1"/>
    <w:basedOn w:val="Normal"/>
    <w:uiPriority w:val="9"/>
    <w:qFormat/>
    <w:pPr>
      <w:keepNext/>
      <w:keepLines/>
      <w:suppressLineNumbers/>
      <w:spacing w:before="480" w:after="0"/>
      <w:outlineLvl w:val="0"/>
    </w:pPr>
    <w:rPr>
      <w:rFonts w:ascii="Calibri" w:hAnsi="Calibri"/>
      <w:b/>
      <w:bCs/>
      <w:sz w:val="32"/>
      <w:szCs w:val="32"/>
    </w:rPr>
  </w:style>
  <w:style w:type="paragraph" w:styleId="Heading2">
    <w:name w:val="heading 2"/>
    <w:basedOn w:val="Normal"/>
    <w:uiPriority w:val="9"/>
    <w:unhideWhenUsed/>
    <w:qFormat/>
    <w:pPr>
      <w:keepNext/>
      <w:keepLines/>
      <w:suppressLineNumbers/>
      <w:shd w:val="clear" w:color="auto" w:fill="FFFFFF"/>
      <w:spacing w:before="200" w:after="0"/>
      <w:outlineLvl w:val="1"/>
    </w:pPr>
    <w:rPr>
      <w:rFonts w:ascii="Calibri" w:hAnsi="Calibri"/>
      <w:b/>
      <w:bCs/>
      <w:sz w:val="28"/>
      <w:szCs w:val="32"/>
    </w:rPr>
  </w:style>
  <w:style w:type="paragraph" w:styleId="Heading3">
    <w:name w:val="heading 3"/>
    <w:basedOn w:val="Normal"/>
    <w:uiPriority w:val="9"/>
    <w:unhideWhenUsed/>
    <w:qFormat/>
    <w:pPr>
      <w:keepNext/>
      <w:keepLines/>
      <w:suppressLineNumbers/>
      <w:spacing w:before="200" w:after="0"/>
      <w:outlineLvl w:val="2"/>
    </w:pPr>
    <w:rPr>
      <w:rFonts w:ascii="Calibri" w:hAnsi="Calibri"/>
      <w:b/>
      <w:bCs/>
      <w:sz w:val="26"/>
      <w:szCs w:val="28"/>
    </w:rPr>
  </w:style>
  <w:style w:type="paragraph" w:styleId="Heading4">
    <w:name w:val="heading 4"/>
    <w:basedOn w:val="Normal"/>
    <w:uiPriority w:val="9"/>
    <w:unhideWhenUsed/>
    <w:qFormat/>
    <w:pPr>
      <w:keepNext/>
      <w:keepLines/>
      <w:shd w:val="clear" w:color="auto" w:fill="FFFFFF"/>
      <w:spacing w:before="200" w:after="0"/>
      <w:outlineLvl w:val="3"/>
    </w:pPr>
    <w:rPr>
      <w:rFonts w:ascii="Calibri" w:hAnsi="Calibri"/>
      <w:b/>
      <w:bCs/>
      <w:color w:val="4F81BD"/>
    </w:rPr>
  </w:style>
  <w:style w:type="paragraph" w:styleId="Heading5">
    <w:name w:val="heading 5"/>
    <w:basedOn w:val="Normal"/>
    <w:uiPriority w:val="9"/>
    <w:unhideWhenUsed/>
    <w:qFormat/>
    <w:pPr>
      <w:keepNext/>
      <w:keepLines/>
      <w:shd w:val="clear" w:color="auto" w:fill="FFFFFF"/>
      <w:spacing w:before="200" w:after="0"/>
      <w:outlineLvl w:val="4"/>
    </w:pPr>
    <w:rPr>
      <w:rFonts w:ascii="Calibri" w:hAnsi="Calibri"/>
      <w:i/>
      <w:iCs/>
      <w:color w:val="4F81BD"/>
    </w:rPr>
  </w:style>
  <w:style w:type="paragraph" w:styleId="Heading6">
    <w:name w:val="heading 6"/>
    <w:basedOn w:val="Normal"/>
    <w:uiPriority w:val="9"/>
    <w:unhideWhenUsed/>
    <w:qFormat/>
    <w:pPr>
      <w:keepNext/>
      <w:keepLines/>
      <w:shd w:val="clear" w:color="auto" w:fill="FFFFFF"/>
      <w:spacing w:before="200" w:after="0"/>
      <w:outlineLvl w:val="5"/>
    </w:pPr>
    <w:rPr>
      <w:rFonts w:ascii="Calibri"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u w:val="single"/>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paragraph" w:customStyle="1" w:styleId="Heading">
    <w:name w:val="Heading"/>
    <w:basedOn w:val="Normal"/>
    <w:next w:val="BodyText"/>
    <w:qFormat/>
    <w:pPr>
      <w:keepNext/>
      <w:shd w:val="clear" w:color="auto" w:fill="FFFFFF"/>
      <w:spacing w:before="240" w:after="120"/>
    </w:pPr>
    <w:rPr>
      <w:rFonts w:ascii="Liberation Sans" w:hAnsi="Liberation Sans" w:cs="FreeSans"/>
      <w:sz w:val="28"/>
      <w:szCs w:val="28"/>
    </w:rPr>
  </w:style>
  <w:style w:type="paragraph" w:styleId="BodyText">
    <w:name w:val="Body Text"/>
    <w:basedOn w:val="Normal"/>
    <w:qFormat/>
    <w:pPr>
      <w:suppressLineNumbers/>
      <w:spacing w:before="180" w:after="180"/>
    </w:pPr>
  </w:style>
  <w:style w:type="paragraph" w:styleId="List">
    <w:name w:val="List"/>
    <w:basedOn w:val="BodyText"/>
    <w:pPr>
      <w:shd w:val="clear" w:color="auto" w:fill="FFFFFF"/>
    </w:pPr>
    <w:rPr>
      <w:rFonts w:cs="FreeSans"/>
    </w:rPr>
  </w:style>
  <w:style w:type="paragraph" w:styleId="Caption">
    <w:name w:val="caption"/>
    <w:basedOn w:val="Normal"/>
    <w:link w:val="CaptionChar"/>
    <w:qFormat/>
    <w:pPr>
      <w:suppressLineNumbers/>
      <w:shd w:val="clear" w:color="auto" w:fill="FFFFFF"/>
      <w:spacing w:after="120"/>
    </w:pPr>
    <w:rPr>
      <w:rFonts w:cs="FreeSans"/>
      <w:i/>
      <w:iCs/>
    </w:rPr>
  </w:style>
  <w:style w:type="paragraph" w:customStyle="1" w:styleId="Index">
    <w:name w:val="Index"/>
    <w:basedOn w:val="Normal"/>
    <w:qFormat/>
    <w:pPr>
      <w:suppressLineNumbers/>
      <w:shd w:val="clear" w:color="auto" w:fill="FFFFFF"/>
    </w:pPr>
    <w:rPr>
      <w:rFonts w:cs="FreeSans"/>
    </w:rPr>
  </w:style>
  <w:style w:type="paragraph" w:customStyle="1" w:styleId="FirstParagraph">
    <w:name w:val="First Paragraph"/>
    <w:basedOn w:val="BodyText"/>
    <w:qFormat/>
    <w:pPr>
      <w:shd w:val="clear" w:color="auto" w:fill="FFFFFF"/>
    </w:pPr>
  </w:style>
  <w:style w:type="paragraph" w:customStyle="1" w:styleId="Compact">
    <w:name w:val="Compact"/>
    <w:basedOn w:val="BodyText"/>
    <w:qFormat/>
    <w:pPr>
      <w:shd w:val="clear" w:color="auto" w:fill="FFFFFF"/>
      <w:spacing w:before="36" w:after="36"/>
    </w:pPr>
  </w:style>
  <w:style w:type="paragraph" w:styleId="Title">
    <w:name w:val="Title"/>
    <w:basedOn w:val="Normal"/>
    <w:qFormat/>
    <w:pPr>
      <w:keepNext/>
      <w:keepLines/>
      <w:shd w:val="clear" w:color="auto" w:fill="FFFFFF"/>
      <w:spacing w:before="480" w:after="240"/>
      <w:jc w:val="center"/>
    </w:pPr>
    <w:rPr>
      <w:rFonts w:ascii="Calibri" w:hAnsi="Calibri"/>
      <w:b/>
      <w:bCs/>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suppressAutoHyphens/>
      <w:spacing w:after="200"/>
      <w:jc w:val="center"/>
    </w:pPr>
    <w:rPr>
      <w:color w:val="00000A"/>
      <w:sz w:val="24"/>
    </w:rPr>
  </w:style>
  <w:style w:type="paragraph" w:styleId="Date">
    <w:name w:val="Date"/>
    <w:qFormat/>
    <w:pPr>
      <w:keepNext/>
      <w:keepLines/>
      <w:suppressAutoHyphens/>
      <w:spacing w:after="200"/>
      <w:jc w:val="center"/>
    </w:pPr>
    <w:rPr>
      <w:color w:val="00000A"/>
      <w:sz w:val="24"/>
    </w:rPr>
  </w:style>
  <w:style w:type="paragraph" w:customStyle="1" w:styleId="Abstract">
    <w:name w:val="Abstract"/>
    <w:basedOn w:val="Normal"/>
    <w:qFormat/>
    <w:pPr>
      <w:keepNext/>
      <w:keepLines/>
      <w:shd w:val="clear" w:color="auto" w:fill="FFFFFF"/>
      <w:spacing w:before="300" w:after="300"/>
    </w:pPr>
    <w:rPr>
      <w:sz w:val="20"/>
      <w:szCs w:val="20"/>
    </w:rPr>
  </w:style>
  <w:style w:type="paragraph" w:styleId="Bibliography">
    <w:name w:val="Bibliography"/>
    <w:basedOn w:val="Normal"/>
    <w:qFormat/>
    <w:pPr>
      <w:shd w:val="clear" w:color="auto" w:fill="FFFFFF"/>
    </w:pPr>
  </w:style>
  <w:style w:type="paragraph" w:styleId="BlockText">
    <w:name w:val="Block Text"/>
    <w:basedOn w:val="BodyText"/>
    <w:uiPriority w:val="9"/>
    <w:unhideWhenUsed/>
    <w:qFormat/>
    <w:pPr>
      <w:shd w:val="clear" w:color="auto" w:fill="FFFFFF"/>
      <w:spacing w:before="100" w:after="100"/>
    </w:pPr>
    <w:rPr>
      <w:rFonts w:ascii="Calibri" w:hAnsi="Calibri"/>
      <w:bCs/>
      <w:sz w:val="20"/>
      <w:szCs w:val="20"/>
    </w:rPr>
  </w:style>
  <w:style w:type="paragraph" w:styleId="FootnoteText">
    <w:name w:val="footnote text"/>
    <w:basedOn w:val="Normal"/>
    <w:uiPriority w:val="9"/>
    <w:unhideWhenUsed/>
    <w:qFormat/>
    <w:pPr>
      <w:shd w:val="clear" w:color="auto" w:fill="FFFFFF"/>
    </w:pPr>
  </w:style>
  <w:style w:type="paragraph" w:customStyle="1" w:styleId="DefinitionTerm">
    <w:name w:val="Definition Term"/>
    <w:basedOn w:val="Normal"/>
    <w:qFormat/>
    <w:pPr>
      <w:keepNext/>
      <w:keepLines/>
      <w:shd w:val="clear" w:color="auto" w:fill="FFFFFF"/>
      <w:spacing w:after="0"/>
    </w:pPr>
    <w:rPr>
      <w:b/>
    </w:rPr>
  </w:style>
  <w:style w:type="paragraph" w:customStyle="1" w:styleId="Definition">
    <w:name w:val="Definition"/>
    <w:basedOn w:val="Normal"/>
    <w:qFormat/>
    <w:pPr>
      <w:shd w:val="clear" w:color="auto" w:fill="FFFFFF"/>
    </w:pPr>
  </w:style>
  <w:style w:type="paragraph" w:customStyle="1" w:styleId="TableCaption">
    <w:name w:val="Table Caption"/>
    <w:basedOn w:val="Caption"/>
    <w:qFormat/>
    <w:pPr>
      <w:keepNext/>
      <w:shd w:val="clear" w:color="auto" w:fill="auto"/>
    </w:pPr>
    <w:rPr>
      <w:i w:val="0"/>
    </w:rPr>
  </w:style>
  <w:style w:type="paragraph" w:customStyle="1" w:styleId="ImageCaption">
    <w:name w:val="Image Caption"/>
    <w:basedOn w:val="Caption"/>
    <w:qFormat/>
    <w:pPr>
      <w:shd w:val="clear" w:color="auto" w:fill="auto"/>
    </w:pPr>
    <w:rPr>
      <w:i w:val="0"/>
    </w:rPr>
  </w:style>
  <w:style w:type="paragraph" w:customStyle="1" w:styleId="Figure">
    <w:name w:val="Figure"/>
    <w:basedOn w:val="Normal"/>
    <w:qFormat/>
    <w:pPr>
      <w:shd w:val="clear" w:color="auto" w:fill="FFFFFF"/>
    </w:pPr>
  </w:style>
  <w:style w:type="paragraph" w:customStyle="1" w:styleId="FigurewithCaption">
    <w:name w:val="Figure with Caption"/>
    <w:basedOn w:val="Figure"/>
    <w:qFormat/>
    <w:pPr>
      <w:keepNext/>
    </w:pPr>
  </w:style>
  <w:style w:type="paragraph" w:styleId="TOAHeading">
    <w:name w:val="toa heading"/>
    <w:basedOn w:val="Heading1"/>
    <w:uiPriority w:val="39"/>
    <w:unhideWhenUsed/>
    <w:qFormat/>
    <w:pPr>
      <w:shd w:val="clear" w:color="auto" w:fill="FFFFFF"/>
      <w:spacing w:before="240" w:line="259" w:lineRule="auto"/>
    </w:pPr>
    <w:rPr>
      <w:b w:val="0"/>
      <w:bCs w:val="0"/>
      <w:color w:val="365F91"/>
    </w:rPr>
  </w:style>
  <w:style w:type="paragraph" w:customStyle="1" w:styleId="SourceCode">
    <w:name w:val="Source Code"/>
    <w:basedOn w:val="Normal"/>
    <w:link w:val="VerbatimChar"/>
    <w:qFormat/>
    <w:pPr>
      <w:shd w:val="clear" w:color="auto" w:fill="F8F8F8"/>
    </w:pPr>
  </w:style>
  <w:style w:type="paragraph" w:customStyle="1" w:styleId="TableContents">
    <w:name w:val="Table Contents"/>
    <w:basedOn w:val="Normal"/>
    <w:qFormat/>
    <w:pPr>
      <w:shd w:val="clear" w:color="auto" w:fill="FFFFFF"/>
    </w:pPr>
  </w:style>
  <w:style w:type="paragraph" w:customStyle="1" w:styleId="TableHeading">
    <w:name w:val="Table Heading"/>
    <w:basedOn w:val="TableContents"/>
    <w:qFormat/>
  </w:style>
  <w:style w:type="character" w:styleId="CommentReference">
    <w:name w:val="annotation reference"/>
    <w:basedOn w:val="DefaultParagraphFont"/>
    <w:rsid w:val="00BA6DB5"/>
    <w:rPr>
      <w:sz w:val="16"/>
      <w:szCs w:val="16"/>
    </w:rPr>
  </w:style>
  <w:style w:type="paragraph" w:styleId="CommentText">
    <w:name w:val="annotation text"/>
    <w:basedOn w:val="Normal"/>
    <w:link w:val="CommentTextChar"/>
    <w:rsid w:val="00BA6DB5"/>
    <w:pPr>
      <w:spacing w:line="240" w:lineRule="auto"/>
    </w:pPr>
    <w:rPr>
      <w:sz w:val="20"/>
      <w:szCs w:val="20"/>
    </w:rPr>
  </w:style>
  <w:style w:type="character" w:customStyle="1" w:styleId="CommentTextChar">
    <w:name w:val="Comment Text Char"/>
    <w:basedOn w:val="DefaultParagraphFont"/>
    <w:link w:val="CommentText"/>
    <w:rsid w:val="00BA6DB5"/>
    <w:rPr>
      <w:color w:val="000000"/>
      <w:szCs w:val="20"/>
    </w:rPr>
  </w:style>
  <w:style w:type="paragraph" w:styleId="CommentSubject">
    <w:name w:val="annotation subject"/>
    <w:basedOn w:val="CommentText"/>
    <w:next w:val="CommentText"/>
    <w:link w:val="CommentSubjectChar"/>
    <w:rsid w:val="00BA6DB5"/>
    <w:rPr>
      <w:b/>
      <w:bCs/>
    </w:rPr>
  </w:style>
  <w:style w:type="character" w:customStyle="1" w:styleId="CommentSubjectChar">
    <w:name w:val="Comment Subject Char"/>
    <w:basedOn w:val="CommentTextChar"/>
    <w:link w:val="CommentSubject"/>
    <w:rsid w:val="00BA6DB5"/>
    <w:rPr>
      <w:b/>
      <w:bCs/>
      <w:color w:val="000000"/>
      <w:szCs w:val="20"/>
    </w:rPr>
  </w:style>
  <w:style w:type="paragraph" w:styleId="BalloonText">
    <w:name w:val="Balloon Text"/>
    <w:basedOn w:val="Normal"/>
    <w:link w:val="BalloonTextChar"/>
    <w:rsid w:val="00BA6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A6DB5"/>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Droid Sans Fallback" w:hAnsi="Cambria" w:cs="Times New Roman"/>
        <w:szCs w:val="24"/>
        <w:lang w:val="en-US" w:eastAsia="en-US" w:bidi="ar-SA"/>
      </w:rPr>
    </w:rPrDefault>
    <w:pPrDefault/>
  </w:docDefaults>
  <w:latentStyles w:defLockedState="0" w:defUIPriority="0" w:defSemiHidden="0" w:defUnhideWhenUsed="0" w:defQFormat="0" w:count="267"/>
  <w:style w:type="paragraph" w:default="1" w:styleId="Normal">
    <w:name w:val="Normal"/>
    <w:qFormat/>
    <w:pPr>
      <w:suppressAutoHyphens/>
      <w:spacing w:after="200" w:line="360" w:lineRule="auto"/>
    </w:pPr>
    <w:rPr>
      <w:color w:val="000000"/>
      <w:sz w:val="24"/>
    </w:rPr>
  </w:style>
  <w:style w:type="paragraph" w:styleId="Heading1">
    <w:name w:val="heading 1"/>
    <w:basedOn w:val="Normal"/>
    <w:uiPriority w:val="9"/>
    <w:qFormat/>
    <w:pPr>
      <w:keepNext/>
      <w:keepLines/>
      <w:suppressLineNumbers/>
      <w:spacing w:before="480" w:after="0"/>
      <w:outlineLvl w:val="0"/>
    </w:pPr>
    <w:rPr>
      <w:rFonts w:ascii="Calibri" w:hAnsi="Calibri"/>
      <w:b/>
      <w:bCs/>
      <w:sz w:val="32"/>
      <w:szCs w:val="32"/>
    </w:rPr>
  </w:style>
  <w:style w:type="paragraph" w:styleId="Heading2">
    <w:name w:val="heading 2"/>
    <w:basedOn w:val="Normal"/>
    <w:uiPriority w:val="9"/>
    <w:unhideWhenUsed/>
    <w:qFormat/>
    <w:pPr>
      <w:keepNext/>
      <w:keepLines/>
      <w:suppressLineNumbers/>
      <w:shd w:val="clear" w:color="auto" w:fill="FFFFFF"/>
      <w:spacing w:before="200" w:after="0"/>
      <w:outlineLvl w:val="1"/>
    </w:pPr>
    <w:rPr>
      <w:rFonts w:ascii="Calibri" w:hAnsi="Calibri"/>
      <w:b/>
      <w:bCs/>
      <w:sz w:val="28"/>
      <w:szCs w:val="32"/>
    </w:rPr>
  </w:style>
  <w:style w:type="paragraph" w:styleId="Heading3">
    <w:name w:val="heading 3"/>
    <w:basedOn w:val="Normal"/>
    <w:uiPriority w:val="9"/>
    <w:unhideWhenUsed/>
    <w:qFormat/>
    <w:pPr>
      <w:keepNext/>
      <w:keepLines/>
      <w:suppressLineNumbers/>
      <w:spacing w:before="200" w:after="0"/>
      <w:outlineLvl w:val="2"/>
    </w:pPr>
    <w:rPr>
      <w:rFonts w:ascii="Calibri" w:hAnsi="Calibri"/>
      <w:b/>
      <w:bCs/>
      <w:sz w:val="26"/>
      <w:szCs w:val="28"/>
    </w:rPr>
  </w:style>
  <w:style w:type="paragraph" w:styleId="Heading4">
    <w:name w:val="heading 4"/>
    <w:basedOn w:val="Normal"/>
    <w:uiPriority w:val="9"/>
    <w:unhideWhenUsed/>
    <w:qFormat/>
    <w:pPr>
      <w:keepNext/>
      <w:keepLines/>
      <w:shd w:val="clear" w:color="auto" w:fill="FFFFFF"/>
      <w:spacing w:before="200" w:after="0"/>
      <w:outlineLvl w:val="3"/>
    </w:pPr>
    <w:rPr>
      <w:rFonts w:ascii="Calibri" w:hAnsi="Calibri"/>
      <w:b/>
      <w:bCs/>
      <w:color w:val="4F81BD"/>
    </w:rPr>
  </w:style>
  <w:style w:type="paragraph" w:styleId="Heading5">
    <w:name w:val="heading 5"/>
    <w:basedOn w:val="Normal"/>
    <w:uiPriority w:val="9"/>
    <w:unhideWhenUsed/>
    <w:qFormat/>
    <w:pPr>
      <w:keepNext/>
      <w:keepLines/>
      <w:shd w:val="clear" w:color="auto" w:fill="FFFFFF"/>
      <w:spacing w:before="200" w:after="0"/>
      <w:outlineLvl w:val="4"/>
    </w:pPr>
    <w:rPr>
      <w:rFonts w:ascii="Calibri" w:hAnsi="Calibri"/>
      <w:i/>
      <w:iCs/>
      <w:color w:val="4F81BD"/>
    </w:rPr>
  </w:style>
  <w:style w:type="paragraph" w:styleId="Heading6">
    <w:name w:val="heading 6"/>
    <w:basedOn w:val="Normal"/>
    <w:uiPriority w:val="9"/>
    <w:unhideWhenUsed/>
    <w:qFormat/>
    <w:pPr>
      <w:keepNext/>
      <w:keepLines/>
      <w:shd w:val="clear" w:color="auto" w:fill="FFFFFF"/>
      <w:spacing w:before="200" w:after="0"/>
      <w:outlineLvl w:val="5"/>
    </w:pPr>
    <w:rPr>
      <w:rFonts w:ascii="Calibri"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u w:val="single"/>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paragraph" w:customStyle="1" w:styleId="Heading">
    <w:name w:val="Heading"/>
    <w:basedOn w:val="Normal"/>
    <w:next w:val="BodyText"/>
    <w:qFormat/>
    <w:pPr>
      <w:keepNext/>
      <w:shd w:val="clear" w:color="auto" w:fill="FFFFFF"/>
      <w:spacing w:before="240" w:after="120"/>
    </w:pPr>
    <w:rPr>
      <w:rFonts w:ascii="Liberation Sans" w:hAnsi="Liberation Sans" w:cs="FreeSans"/>
      <w:sz w:val="28"/>
      <w:szCs w:val="28"/>
    </w:rPr>
  </w:style>
  <w:style w:type="paragraph" w:styleId="BodyText">
    <w:name w:val="Body Text"/>
    <w:basedOn w:val="Normal"/>
    <w:qFormat/>
    <w:pPr>
      <w:suppressLineNumbers/>
      <w:spacing w:before="180" w:after="180"/>
    </w:pPr>
  </w:style>
  <w:style w:type="paragraph" w:styleId="List">
    <w:name w:val="List"/>
    <w:basedOn w:val="BodyText"/>
    <w:pPr>
      <w:shd w:val="clear" w:color="auto" w:fill="FFFFFF"/>
    </w:pPr>
    <w:rPr>
      <w:rFonts w:cs="FreeSans"/>
    </w:rPr>
  </w:style>
  <w:style w:type="paragraph" w:styleId="Caption">
    <w:name w:val="caption"/>
    <w:basedOn w:val="Normal"/>
    <w:link w:val="CaptionChar"/>
    <w:qFormat/>
    <w:pPr>
      <w:suppressLineNumbers/>
      <w:shd w:val="clear" w:color="auto" w:fill="FFFFFF"/>
      <w:spacing w:after="120"/>
    </w:pPr>
    <w:rPr>
      <w:rFonts w:cs="FreeSans"/>
      <w:i/>
      <w:iCs/>
    </w:rPr>
  </w:style>
  <w:style w:type="paragraph" w:customStyle="1" w:styleId="Index">
    <w:name w:val="Index"/>
    <w:basedOn w:val="Normal"/>
    <w:qFormat/>
    <w:pPr>
      <w:suppressLineNumbers/>
      <w:shd w:val="clear" w:color="auto" w:fill="FFFFFF"/>
    </w:pPr>
    <w:rPr>
      <w:rFonts w:cs="FreeSans"/>
    </w:rPr>
  </w:style>
  <w:style w:type="paragraph" w:customStyle="1" w:styleId="FirstParagraph">
    <w:name w:val="First Paragraph"/>
    <w:basedOn w:val="BodyText"/>
    <w:qFormat/>
    <w:pPr>
      <w:shd w:val="clear" w:color="auto" w:fill="FFFFFF"/>
    </w:pPr>
  </w:style>
  <w:style w:type="paragraph" w:customStyle="1" w:styleId="Compact">
    <w:name w:val="Compact"/>
    <w:basedOn w:val="BodyText"/>
    <w:qFormat/>
    <w:pPr>
      <w:shd w:val="clear" w:color="auto" w:fill="FFFFFF"/>
      <w:spacing w:before="36" w:after="36"/>
    </w:pPr>
  </w:style>
  <w:style w:type="paragraph" w:styleId="Title">
    <w:name w:val="Title"/>
    <w:basedOn w:val="Normal"/>
    <w:qFormat/>
    <w:pPr>
      <w:keepNext/>
      <w:keepLines/>
      <w:shd w:val="clear" w:color="auto" w:fill="FFFFFF"/>
      <w:spacing w:before="480" w:after="240"/>
      <w:jc w:val="center"/>
    </w:pPr>
    <w:rPr>
      <w:rFonts w:ascii="Calibri" w:hAnsi="Calibri"/>
      <w:b/>
      <w:bCs/>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suppressAutoHyphens/>
      <w:spacing w:after="200"/>
      <w:jc w:val="center"/>
    </w:pPr>
    <w:rPr>
      <w:color w:val="00000A"/>
      <w:sz w:val="24"/>
    </w:rPr>
  </w:style>
  <w:style w:type="paragraph" w:styleId="Date">
    <w:name w:val="Date"/>
    <w:qFormat/>
    <w:pPr>
      <w:keepNext/>
      <w:keepLines/>
      <w:suppressAutoHyphens/>
      <w:spacing w:after="200"/>
      <w:jc w:val="center"/>
    </w:pPr>
    <w:rPr>
      <w:color w:val="00000A"/>
      <w:sz w:val="24"/>
    </w:rPr>
  </w:style>
  <w:style w:type="paragraph" w:customStyle="1" w:styleId="Abstract">
    <w:name w:val="Abstract"/>
    <w:basedOn w:val="Normal"/>
    <w:qFormat/>
    <w:pPr>
      <w:keepNext/>
      <w:keepLines/>
      <w:shd w:val="clear" w:color="auto" w:fill="FFFFFF"/>
      <w:spacing w:before="300" w:after="300"/>
    </w:pPr>
    <w:rPr>
      <w:sz w:val="20"/>
      <w:szCs w:val="20"/>
    </w:rPr>
  </w:style>
  <w:style w:type="paragraph" w:styleId="Bibliography">
    <w:name w:val="Bibliography"/>
    <w:basedOn w:val="Normal"/>
    <w:qFormat/>
    <w:pPr>
      <w:shd w:val="clear" w:color="auto" w:fill="FFFFFF"/>
    </w:pPr>
  </w:style>
  <w:style w:type="paragraph" w:styleId="BlockText">
    <w:name w:val="Block Text"/>
    <w:basedOn w:val="BodyText"/>
    <w:uiPriority w:val="9"/>
    <w:unhideWhenUsed/>
    <w:qFormat/>
    <w:pPr>
      <w:shd w:val="clear" w:color="auto" w:fill="FFFFFF"/>
      <w:spacing w:before="100" w:after="100"/>
    </w:pPr>
    <w:rPr>
      <w:rFonts w:ascii="Calibri" w:hAnsi="Calibri"/>
      <w:bCs/>
      <w:sz w:val="20"/>
      <w:szCs w:val="20"/>
    </w:rPr>
  </w:style>
  <w:style w:type="paragraph" w:styleId="FootnoteText">
    <w:name w:val="footnote text"/>
    <w:basedOn w:val="Normal"/>
    <w:uiPriority w:val="9"/>
    <w:unhideWhenUsed/>
    <w:qFormat/>
    <w:pPr>
      <w:shd w:val="clear" w:color="auto" w:fill="FFFFFF"/>
    </w:pPr>
  </w:style>
  <w:style w:type="paragraph" w:customStyle="1" w:styleId="DefinitionTerm">
    <w:name w:val="Definition Term"/>
    <w:basedOn w:val="Normal"/>
    <w:qFormat/>
    <w:pPr>
      <w:keepNext/>
      <w:keepLines/>
      <w:shd w:val="clear" w:color="auto" w:fill="FFFFFF"/>
      <w:spacing w:after="0"/>
    </w:pPr>
    <w:rPr>
      <w:b/>
    </w:rPr>
  </w:style>
  <w:style w:type="paragraph" w:customStyle="1" w:styleId="Definition">
    <w:name w:val="Definition"/>
    <w:basedOn w:val="Normal"/>
    <w:qFormat/>
    <w:pPr>
      <w:shd w:val="clear" w:color="auto" w:fill="FFFFFF"/>
    </w:pPr>
  </w:style>
  <w:style w:type="paragraph" w:customStyle="1" w:styleId="TableCaption">
    <w:name w:val="Table Caption"/>
    <w:basedOn w:val="Caption"/>
    <w:qFormat/>
    <w:pPr>
      <w:keepNext/>
      <w:shd w:val="clear" w:color="auto" w:fill="auto"/>
    </w:pPr>
    <w:rPr>
      <w:i w:val="0"/>
    </w:rPr>
  </w:style>
  <w:style w:type="paragraph" w:customStyle="1" w:styleId="ImageCaption">
    <w:name w:val="Image Caption"/>
    <w:basedOn w:val="Caption"/>
    <w:qFormat/>
    <w:pPr>
      <w:shd w:val="clear" w:color="auto" w:fill="auto"/>
    </w:pPr>
    <w:rPr>
      <w:i w:val="0"/>
    </w:rPr>
  </w:style>
  <w:style w:type="paragraph" w:customStyle="1" w:styleId="Figure">
    <w:name w:val="Figure"/>
    <w:basedOn w:val="Normal"/>
    <w:qFormat/>
    <w:pPr>
      <w:shd w:val="clear" w:color="auto" w:fill="FFFFFF"/>
    </w:pPr>
  </w:style>
  <w:style w:type="paragraph" w:customStyle="1" w:styleId="FigurewithCaption">
    <w:name w:val="Figure with Caption"/>
    <w:basedOn w:val="Figure"/>
    <w:qFormat/>
    <w:pPr>
      <w:keepNext/>
    </w:pPr>
  </w:style>
  <w:style w:type="paragraph" w:styleId="TOAHeading">
    <w:name w:val="toa heading"/>
    <w:basedOn w:val="Heading1"/>
    <w:uiPriority w:val="39"/>
    <w:unhideWhenUsed/>
    <w:qFormat/>
    <w:pPr>
      <w:shd w:val="clear" w:color="auto" w:fill="FFFFFF"/>
      <w:spacing w:before="240" w:line="259" w:lineRule="auto"/>
    </w:pPr>
    <w:rPr>
      <w:b w:val="0"/>
      <w:bCs w:val="0"/>
      <w:color w:val="365F91"/>
    </w:rPr>
  </w:style>
  <w:style w:type="paragraph" w:customStyle="1" w:styleId="SourceCode">
    <w:name w:val="Source Code"/>
    <w:basedOn w:val="Normal"/>
    <w:link w:val="VerbatimChar"/>
    <w:qFormat/>
    <w:pPr>
      <w:shd w:val="clear" w:color="auto" w:fill="F8F8F8"/>
    </w:pPr>
  </w:style>
  <w:style w:type="paragraph" w:customStyle="1" w:styleId="TableContents">
    <w:name w:val="Table Contents"/>
    <w:basedOn w:val="Normal"/>
    <w:qFormat/>
    <w:pPr>
      <w:shd w:val="clear" w:color="auto" w:fill="FFFFFF"/>
    </w:pPr>
  </w:style>
  <w:style w:type="paragraph" w:customStyle="1" w:styleId="TableHeading">
    <w:name w:val="Table Heading"/>
    <w:basedOn w:val="TableContents"/>
    <w:qFormat/>
  </w:style>
  <w:style w:type="character" w:styleId="CommentReference">
    <w:name w:val="annotation reference"/>
    <w:basedOn w:val="DefaultParagraphFont"/>
    <w:rsid w:val="00BA6DB5"/>
    <w:rPr>
      <w:sz w:val="16"/>
      <w:szCs w:val="16"/>
    </w:rPr>
  </w:style>
  <w:style w:type="paragraph" w:styleId="CommentText">
    <w:name w:val="annotation text"/>
    <w:basedOn w:val="Normal"/>
    <w:link w:val="CommentTextChar"/>
    <w:rsid w:val="00BA6DB5"/>
    <w:pPr>
      <w:spacing w:line="240" w:lineRule="auto"/>
    </w:pPr>
    <w:rPr>
      <w:sz w:val="20"/>
      <w:szCs w:val="20"/>
    </w:rPr>
  </w:style>
  <w:style w:type="character" w:customStyle="1" w:styleId="CommentTextChar">
    <w:name w:val="Comment Text Char"/>
    <w:basedOn w:val="DefaultParagraphFont"/>
    <w:link w:val="CommentText"/>
    <w:rsid w:val="00BA6DB5"/>
    <w:rPr>
      <w:color w:val="000000"/>
      <w:szCs w:val="20"/>
    </w:rPr>
  </w:style>
  <w:style w:type="paragraph" w:styleId="CommentSubject">
    <w:name w:val="annotation subject"/>
    <w:basedOn w:val="CommentText"/>
    <w:next w:val="CommentText"/>
    <w:link w:val="CommentSubjectChar"/>
    <w:rsid w:val="00BA6DB5"/>
    <w:rPr>
      <w:b/>
      <w:bCs/>
    </w:rPr>
  </w:style>
  <w:style w:type="character" w:customStyle="1" w:styleId="CommentSubjectChar">
    <w:name w:val="Comment Subject Char"/>
    <w:basedOn w:val="CommentTextChar"/>
    <w:link w:val="CommentSubject"/>
    <w:rsid w:val="00BA6DB5"/>
    <w:rPr>
      <w:b/>
      <w:bCs/>
      <w:color w:val="000000"/>
      <w:szCs w:val="20"/>
    </w:rPr>
  </w:style>
  <w:style w:type="paragraph" w:styleId="BalloonText">
    <w:name w:val="Balloon Text"/>
    <w:basedOn w:val="Normal"/>
    <w:link w:val="BalloonTextChar"/>
    <w:rsid w:val="00BA6D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A6DB5"/>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dagitty.net/" TargetMode="External"/><Relationship Id="rId13" Type="http://schemas.openxmlformats.org/officeDocument/2006/relationships/image" Target="media/image5.png"/><Relationship Id="rId18" Type="http://schemas.openxmlformats.org/officeDocument/2006/relationships/hyperlink" Target="http://www.R-project.or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mailto:anthony.hanley@utoronto.ca"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www.jstor.org/stable/234610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40</Pages>
  <Words>8222</Words>
  <Characters>46872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Tony</cp:lastModifiedBy>
  <cp:revision>3</cp:revision>
  <dcterms:created xsi:type="dcterms:W3CDTF">2017-01-25T19:07:00Z</dcterms:created>
  <dcterms:modified xsi:type="dcterms:W3CDTF">2017-01-25T19:08:00Z</dcterms:modified>
  <dc:language>en-CA</dc:language>
</cp:coreProperties>
</file>