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02" w:rsidRDefault="009C6AD0">
      <w:pPr>
        <w:pStyle w:val="Heading1"/>
      </w:pPr>
      <w:r>
        <w:t>Abstract</w:t>
      </w:r>
    </w:p>
    <w:p w:rsidR="00D50902" w:rsidRDefault="009C6AD0">
      <w:pPr>
        <w:pStyle w:val="FirstParagraph"/>
      </w:pPr>
      <w:r>
        <w:t>Word count: ~281 / 250</w:t>
      </w:r>
    </w:p>
    <w:p w:rsidR="00D50902" w:rsidRDefault="009C6AD0">
      <w:pPr>
        <w:pStyle w:val="BodyText"/>
      </w:pPr>
      <w:r>
        <w:rPr>
          <w:b/>
        </w:rPr>
        <w:t>Objective</w:t>
      </w:r>
      <w:r>
        <w:t xml:space="preserve">: </w:t>
      </w:r>
      <w:commentRangeStart w:id="0"/>
      <w:r>
        <w:t xml:space="preserve">There </w:t>
      </w:r>
      <w:del w:id="1" w:author="Tony" w:date="2017-03-22T10:11:00Z">
        <w:r w:rsidDel="00407044">
          <w:delText xml:space="preserve">is </w:delText>
        </w:r>
      </w:del>
      <w:ins w:id="2" w:author="Tony" w:date="2017-03-22T10:11:00Z">
        <w:r w:rsidR="00407044">
          <w:t>are</w:t>
        </w:r>
        <w:r w:rsidR="00407044">
          <w:t xml:space="preserve"> </w:t>
        </w:r>
      </w:ins>
      <w:r>
        <w:t xml:space="preserve">limited data on the role of the specific </w:t>
      </w:r>
      <w:r>
        <w:t>triacylglyceride fatty acid (TAGFA) composition on diabetes pathogenesis</w:t>
      </w:r>
      <w:commentRangeEnd w:id="0"/>
      <w:r w:rsidR="00EA7089">
        <w:rPr>
          <w:rStyle w:val="CommentReference"/>
          <w:rFonts w:cs="Mangal"/>
        </w:rPr>
        <w:commentReference w:id="0"/>
      </w:r>
      <w:r>
        <w:t xml:space="preserve">. </w:t>
      </w:r>
      <w:commentRangeStart w:id="3"/>
      <w:r>
        <w:t>Our aim was to examine the longitudinal association of TAGFA on insulin sensitivity (IS)</w:t>
      </w:r>
      <w:r>
        <w:t xml:space="preserve"> and beta-cell function.</w:t>
      </w:r>
      <w:commentRangeEnd w:id="3"/>
      <w:r w:rsidR="00407044">
        <w:rPr>
          <w:rStyle w:val="CommentReference"/>
          <w:rFonts w:cs="Mangal"/>
        </w:rPr>
        <w:commentReference w:id="3"/>
      </w:r>
    </w:p>
    <w:p w:rsidR="00D50902" w:rsidRDefault="009C6AD0">
      <w:pPr>
        <w:pStyle w:val="BodyText"/>
      </w:pPr>
      <w:r>
        <w:rPr>
          <w:b/>
        </w:rPr>
        <w:t>Research Design and Methods</w:t>
      </w:r>
      <w:r>
        <w:t xml:space="preserve">: We used </w:t>
      </w:r>
      <w:ins w:id="4" w:author="Tony" w:date="2017-03-22T12:41:00Z">
        <w:r w:rsidR="00A90A4B">
          <w:t xml:space="preserve">longitudinal </w:t>
        </w:r>
      </w:ins>
      <w:r>
        <w:t xml:space="preserve">data </w:t>
      </w:r>
      <w:ins w:id="5" w:author="Tony" w:date="2017-03-22T12:41:00Z">
        <w:r w:rsidR="00A90A4B">
          <w:t xml:space="preserve">(3 visits over 6 years) </w:t>
        </w:r>
      </w:ins>
      <w:r>
        <w:t>from the Prospective Metabolism and Islet Cell Evaluation (PROMISE) cohort of adults (n=477) at-risk for diabetes</w:t>
      </w:r>
      <w:del w:id="6" w:author="Tony" w:date="2017-03-22T12:41:00Z">
        <w:r w:rsidDel="00A90A4B">
          <w:delText xml:space="preserve"> </w:delText>
        </w:r>
        <w:commentRangeStart w:id="7"/>
        <w:r w:rsidDel="00A90A4B">
          <w:delText xml:space="preserve">with over </w:delText>
        </w:r>
        <w:commentRangeEnd w:id="7"/>
        <w:r w:rsidR="004E38E7" w:rsidDel="00A90A4B">
          <w:rPr>
            <w:rStyle w:val="CommentReference"/>
            <w:rFonts w:cs="Mangal"/>
          </w:rPr>
          <w:commentReference w:id="7"/>
        </w:r>
        <w:r w:rsidDel="00A90A4B">
          <w:delText xml:space="preserve">6-years of </w:delText>
        </w:r>
      </w:del>
      <w:del w:id="8" w:author="Tony" w:date="2017-03-22T10:12:00Z">
        <w:r w:rsidDel="00407044">
          <w:delText>followup</w:delText>
        </w:r>
      </w:del>
      <w:del w:id="9" w:author="Tony" w:date="2017-03-22T12:41:00Z">
        <w:r w:rsidDel="00A90A4B">
          <w:delText xml:space="preserve"> (3 </w:delText>
        </w:r>
      </w:del>
      <w:del w:id="10" w:author="Tony" w:date="2017-03-22T10:12:00Z">
        <w:r w:rsidDel="00407044">
          <w:delText>timepoints</w:delText>
        </w:r>
      </w:del>
      <w:del w:id="11" w:author="Tony" w:date="2017-03-22T12:41:00Z">
        <w:r w:rsidDel="00A90A4B">
          <w:delText>)</w:delText>
        </w:r>
      </w:del>
      <w:r>
        <w:t>. Glucose and insulin from an O</w:t>
      </w:r>
      <w:r>
        <w:t>GTT were used to calculate the Matsuda index (ISI), HOMA2-%S, the Insulinogenic Index over HOMA-IR (IGI/IR), and the Insulin Secretion-Sensitivity Index-2 (ISSI-2). Gas chromatography quantified TAGFA</w:t>
      </w:r>
      <w:ins w:id="12" w:author="Tony" w:date="2017-03-22T10:13:00Z">
        <w:r w:rsidR="00407044">
          <w:t xml:space="preserve"> composition</w:t>
        </w:r>
      </w:ins>
      <w:r>
        <w:t>. Generalized estimating equations (GEE) adjusted for co</w:t>
      </w:r>
      <w:r>
        <w:t>nfounders and partial least squares (PLS) were used for the analysis.</w:t>
      </w:r>
    </w:p>
    <w:p w:rsidR="00D50902" w:rsidRDefault="009C6AD0">
      <w:pPr>
        <w:pStyle w:val="BodyText"/>
      </w:pPr>
      <w:r>
        <w:rPr>
          <w:b/>
        </w:rPr>
        <w:t>Results</w:t>
      </w:r>
      <w:r>
        <w:t xml:space="preserve">: The outcome variables declined by 14% to 27% over the 6-years. </w:t>
      </w:r>
      <w:commentRangeStart w:id="13"/>
      <w:r>
        <w:t xml:space="preserve">Most TAGFA modeled as a concentration had strong negative associations with IS in adjusted GEE models; </w:t>
      </w:r>
      <w:commentRangeEnd w:id="13"/>
      <w:r w:rsidR="00A90A4B">
        <w:rPr>
          <w:rStyle w:val="CommentReference"/>
          <w:rFonts w:cs="Mangal"/>
        </w:rPr>
        <w:commentReference w:id="13"/>
      </w:r>
      <w:r>
        <w:t>when as a m</w:t>
      </w:r>
      <w:r>
        <w:t xml:space="preserve">ol%, four TAGFA (14:0, 16:0, 14:1n-7, 16:1n-7) had strong negative associations while most others (e.g. 18:1n-7, 18:1n-9, 20:2n-6, 20:5n-3) had strong positive associations. Few associations were seen for beta-cell function, except for 16:0 (negative) and </w:t>
      </w:r>
      <w:r>
        <w:t xml:space="preserve">18:1n-7 (positive). </w:t>
      </w:r>
      <w:commentRangeStart w:id="14"/>
      <w:r>
        <w:t>The PLS analysis identified that the four 'harmful' TAGFA (14 and 16 carbon TAGFA) clustered together and strongly predicted lower IS.</w:t>
      </w:r>
      <w:commentRangeEnd w:id="14"/>
      <w:r w:rsidR="00A90A4B">
        <w:rPr>
          <w:rStyle w:val="CommentReference"/>
          <w:rFonts w:cs="Mangal"/>
        </w:rPr>
        <w:commentReference w:id="14"/>
      </w:r>
    </w:p>
    <w:p w:rsidR="00D50902" w:rsidRDefault="009C6AD0">
      <w:pPr>
        <w:pStyle w:val="BodyText"/>
      </w:pPr>
      <w:r>
        <w:rPr>
          <w:b/>
        </w:rPr>
        <w:t>Conclusions</w:t>
      </w:r>
      <w:r>
        <w:t xml:space="preserve">: </w:t>
      </w:r>
      <w:commentRangeStart w:id="16"/>
      <w:r>
        <w:t>We found that a higher proportions of a cluster of four TAGFA (14:0, 14:1-7, 16:0, 16:1n</w:t>
      </w:r>
      <w:r>
        <w:t>-7) strongly predicted lower IS. Previous research suggests these four FA are heavily derived from the de novo lipogenesis (DNL) of higher intakes of simple or refined carbohydrates, especially 16:1n-7. Our results suggest that greater simple or refined ca</w:t>
      </w:r>
      <w:r>
        <w:t>rbohydrate intake may impact risk for diabetes through greater DNL and higher FA associated with lipotoxicity (e.g. 16:0), leading to hypertriglyceridemia and lower IS.</w:t>
      </w:r>
      <w:commentRangeEnd w:id="16"/>
      <w:r w:rsidR="009E3E56">
        <w:rPr>
          <w:rStyle w:val="CommentReference"/>
          <w:rFonts w:cs="Mangal"/>
        </w:rPr>
        <w:commentReference w:id="16"/>
      </w:r>
    </w:p>
    <w:sectPr w:rsidR="00D5090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y" w:date="2017-03-22T12:38:00Z" w:initials="T">
    <w:p w:rsidR="00EA7089" w:rsidRDefault="00EA7089" w:rsidP="00EA7089">
      <w:pPr>
        <w:pStyle w:val="CommentText"/>
      </w:pPr>
      <w:r>
        <w:rPr>
          <w:rStyle w:val="CommentReference"/>
        </w:rPr>
        <w:annotationRef/>
      </w:r>
      <w:r>
        <w:t xml:space="preserve">Suggested alternate wording: </w:t>
      </w:r>
    </w:p>
    <w:p w:rsidR="00EA7089" w:rsidRDefault="00EA7089" w:rsidP="00EA7089">
      <w:pPr>
        <w:pStyle w:val="CommentText"/>
      </w:pPr>
      <w:r>
        <w:t xml:space="preserve">“Although elevated serum triglyceride (TAG) is a well-described risk factor for type 2 diabetes, few data are available regarding the role of the specific </w:t>
      </w:r>
      <w:r>
        <w:t xml:space="preserve">fatty acid composition </w:t>
      </w:r>
      <w:r>
        <w:t>within</w:t>
      </w:r>
      <w:r>
        <w:t xml:space="preserve"> serum </w:t>
      </w:r>
      <w:r>
        <w:t xml:space="preserve">TAG (TAGFA)”.  </w:t>
      </w:r>
    </w:p>
    <w:p w:rsidR="00EA7089" w:rsidRDefault="00EA7089">
      <w:pPr>
        <w:pStyle w:val="CommentText"/>
      </w:pPr>
    </w:p>
  </w:comment>
  <w:comment w:id="3" w:author="Tony" w:date="2017-03-22T12:39:00Z" w:initials="T">
    <w:p w:rsidR="009E3E56" w:rsidRDefault="00407044">
      <w:pPr>
        <w:pStyle w:val="CommentText"/>
      </w:pPr>
      <w:r>
        <w:rPr>
          <w:rStyle w:val="CommentReference"/>
        </w:rPr>
        <w:annotationRef/>
      </w:r>
      <w:r w:rsidR="00EA7089">
        <w:t xml:space="preserve">Suggested alternate wording: </w:t>
      </w:r>
    </w:p>
    <w:p w:rsidR="00407044" w:rsidRDefault="009E3E56">
      <w:pPr>
        <w:pStyle w:val="CommentText"/>
      </w:pPr>
      <w:r>
        <w:t>“</w:t>
      </w:r>
      <w:r w:rsidR="00EA7089">
        <w:t>In this context, o</w:t>
      </w:r>
      <w:r w:rsidR="00407044">
        <w:t>ur aim was to examine longitudinal association</w:t>
      </w:r>
      <w:r w:rsidR="00407044">
        <w:t>s</w:t>
      </w:r>
      <w:r w:rsidR="00BF32AD">
        <w:t xml:space="preserve"> of </w:t>
      </w:r>
      <w:r w:rsidR="00407044">
        <w:t xml:space="preserve">TAGFA </w:t>
      </w:r>
      <w:r w:rsidR="00407044">
        <w:t>with</w:t>
      </w:r>
      <w:r w:rsidR="00407044">
        <w:t xml:space="preserve"> insulin sensitivity (IS) and beta-cell function</w:t>
      </w:r>
      <w:r w:rsidR="00407044">
        <w:t>.</w:t>
      </w:r>
      <w:r>
        <w:t>”</w:t>
      </w:r>
    </w:p>
  </w:comment>
  <w:comment w:id="7" w:author="Tony" w:date="2017-03-22T12:48:00Z" w:initials="T">
    <w:p w:rsidR="004E38E7" w:rsidRDefault="004E38E7">
      <w:pPr>
        <w:pStyle w:val="CommentText"/>
      </w:pPr>
      <w:r>
        <w:rPr>
          <w:rStyle w:val="CommentReference"/>
        </w:rPr>
        <w:annotationRef/>
      </w:r>
      <w:r w:rsidR="00A90A4B">
        <w:t xml:space="preserve">… typo I think  … </w:t>
      </w:r>
    </w:p>
  </w:comment>
  <w:comment w:id="13" w:author="Tony" w:date="2017-03-22T12:43:00Z" w:initials="T">
    <w:p w:rsidR="00A90A4B" w:rsidRDefault="00A90A4B">
      <w:pPr>
        <w:pStyle w:val="CommentText"/>
      </w:pPr>
      <w:r>
        <w:rPr>
          <w:rStyle w:val="CommentReference"/>
        </w:rPr>
        <w:annotationRef/>
      </w:r>
      <w:r>
        <w:t>For clarity, and to save space, I think we need to focus on the mol% in the abstract</w:t>
      </w:r>
    </w:p>
  </w:comment>
  <w:comment w:id="14" w:author="Tony" w:date="2017-03-22T12:53:00Z" w:initials="T">
    <w:p w:rsidR="00A90A4B" w:rsidRDefault="00A90A4B">
      <w:pPr>
        <w:pStyle w:val="CommentText"/>
      </w:pPr>
      <w:r>
        <w:rPr>
          <w:rStyle w:val="CommentReference"/>
        </w:rPr>
        <w:annotationRef/>
      </w:r>
      <w:r>
        <w:t xml:space="preserve">For several reasons, the use of ‘harmful’ </w:t>
      </w:r>
      <w:r w:rsidR="009C6AD0">
        <w:t>may</w:t>
      </w:r>
      <w:r>
        <w:t xml:space="preserve"> antagonize reviewers.  How about this:</w:t>
      </w:r>
    </w:p>
    <w:p w:rsidR="00A90A4B" w:rsidRDefault="00A90A4B">
      <w:pPr>
        <w:pStyle w:val="CommentText"/>
      </w:pPr>
      <w:r>
        <w:t xml:space="preserve">“PLS analysis </w:t>
      </w:r>
      <w:r w:rsidR="009C6AD0">
        <w:t>indicated</w:t>
      </w:r>
      <w:r>
        <w:t xml:space="preserve"> that four TGFA </w:t>
      </w:r>
      <w:r w:rsidR="009C6AD0">
        <w:t>derived from</w:t>
      </w:r>
      <w:r>
        <w:t xml:space="preserve"> de novo lipogenesis (DNL) </w:t>
      </w:r>
      <w:r w:rsidR="009C6AD0">
        <w:t>clustered together and strongly predicted lower IS.</w:t>
      </w:r>
      <w:r w:rsidR="009C6AD0">
        <w:rPr>
          <w:rStyle w:val="CommentReference"/>
        </w:rPr>
        <w:annotationRef/>
      </w:r>
      <w:r w:rsidR="009C6AD0">
        <w:t>”</w:t>
      </w:r>
      <w:bookmarkStart w:id="15" w:name="_GoBack"/>
      <w:bookmarkEnd w:id="15"/>
    </w:p>
  </w:comment>
  <w:comment w:id="16" w:author="Tony" w:date="2017-03-22T12:44:00Z" w:initials="T">
    <w:p w:rsidR="009E3E56" w:rsidRDefault="009E3E56">
      <w:pPr>
        <w:pStyle w:val="CommentText"/>
      </w:pPr>
      <w:r>
        <w:rPr>
          <w:rStyle w:val="CommentReference"/>
        </w:rPr>
        <w:annotationRef/>
      </w:r>
      <w:r>
        <w:t xml:space="preserve">Given space limitations I think we need to make the conclusion briefer.  </w:t>
      </w:r>
    </w:p>
    <w:p w:rsidR="009E3E56" w:rsidRDefault="00A90A4B">
      <w:pPr>
        <w:pStyle w:val="CommentText"/>
      </w:pPr>
      <w:r>
        <w:t>Also, the concept of DNL only comes in in the conclusions – I think this was raised by one of your co-authors for your ADA submission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Heavy Heap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02"/>
    <w:rsid w:val="00407044"/>
    <w:rsid w:val="004E38E7"/>
    <w:rsid w:val="009C6AD0"/>
    <w:rsid w:val="009E3E56"/>
    <w:rsid w:val="00A90A4B"/>
    <w:rsid w:val="00BF32AD"/>
    <w:rsid w:val="00CC1DF6"/>
    <w:rsid w:val="00D50902"/>
    <w:rsid w:val="00D9339B"/>
    <w:rsid w:val="00DC7474"/>
    <w:rsid w:val="00E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uppressLineNumbers/>
      <w:shd w:val="clear" w:color="auto" w:fill="FFFFFF"/>
      <w:spacing w:before="480"/>
      <w:outlineLvl w:val="0"/>
    </w:pPr>
    <w:rPr>
      <w:rFonts w:ascii="Calibri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07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04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0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04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0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4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suppressLineNumbers/>
      <w:shd w:val="clear" w:color="auto" w:fill="FFFFFF"/>
      <w:spacing w:before="480"/>
      <w:outlineLvl w:val="0"/>
    </w:pPr>
    <w:rPr>
      <w:rFonts w:ascii="Calibri" w:hAnsi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07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04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04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04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04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04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298</Words>
  <Characters>1721</Characters>
  <Application>Microsoft Office Word</Application>
  <DocSecurity>0</DocSecurity>
  <Lines>95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7</cp:revision>
  <dcterms:created xsi:type="dcterms:W3CDTF">2017-03-22T14:11:00Z</dcterms:created>
  <dcterms:modified xsi:type="dcterms:W3CDTF">2017-03-22T16:53:00Z</dcterms:modified>
  <dc:language>en-CA</dc:language>
</cp:coreProperties>
</file>